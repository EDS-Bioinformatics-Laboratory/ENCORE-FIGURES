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6D67F7C5" w14:textId="0312C46E" w:rsidR="00C93E2A" w:rsidRDefault="00C93E2A" w:rsidP="00C93E2A">
      <w:pPr>
        <w:jc w:val="center"/>
        <w:rPr>
          <w:sz w:val="44"/>
          <w:szCs w:val="44"/>
        </w:rPr>
      </w:pPr>
    </w:p>
    <w:p w14:paraId="02066803" w14:textId="77777777" w:rsidR="00A540DD" w:rsidRDefault="00A540DD" w:rsidP="00C93E2A">
      <w:pPr>
        <w:jc w:val="center"/>
        <w:rPr>
          <w:sz w:val="44"/>
          <w:szCs w:val="44"/>
        </w:rPr>
      </w:pP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proofErr w:type="spellStart"/>
      <w:r w:rsidRPr="00F5104A">
        <w:rPr>
          <w:color w:val="F99737"/>
          <w:sz w:val="44"/>
          <w:szCs w:val="44"/>
        </w:rPr>
        <w:t>ENhancing</w:t>
      </w:r>
      <w:proofErr w:type="spellEnd"/>
      <w:r w:rsidRPr="00F5104A">
        <w:rPr>
          <w:color w:val="F99737"/>
          <w:sz w:val="44"/>
          <w:szCs w:val="44"/>
        </w:rPr>
        <w:t xml:space="preserve"> </w:t>
      </w:r>
      <w:proofErr w:type="spellStart"/>
      <w:r w:rsidR="00FF449B" w:rsidRPr="00F5104A">
        <w:rPr>
          <w:color w:val="F99737"/>
          <w:sz w:val="44"/>
          <w:szCs w:val="44"/>
        </w:rPr>
        <w:t>C</w:t>
      </w:r>
      <w:r w:rsidRPr="00F5104A">
        <w:rPr>
          <w:color w:val="F99737"/>
          <w:sz w:val="44"/>
          <w:szCs w:val="44"/>
        </w:rPr>
        <w:t>O</w:t>
      </w:r>
      <w:r w:rsidR="00FF449B" w:rsidRPr="00F5104A">
        <w:rPr>
          <w:color w:val="F99737"/>
          <w:sz w:val="44"/>
          <w:szCs w:val="44"/>
        </w:rPr>
        <w:t>mputational</w:t>
      </w:r>
      <w:proofErr w:type="spellEnd"/>
      <w:r w:rsidR="00FF449B" w:rsidRPr="00F5104A">
        <w:rPr>
          <w:color w:val="F99737"/>
          <w:sz w:val="44"/>
          <w:szCs w:val="44"/>
        </w:rPr>
        <w:t xml:space="preserve"> </w:t>
      </w:r>
      <w:proofErr w:type="spellStart"/>
      <w:r w:rsidR="00FF449B" w:rsidRPr="00F5104A">
        <w:rPr>
          <w:color w:val="F99737"/>
          <w:sz w:val="44"/>
          <w:szCs w:val="44"/>
        </w:rPr>
        <w:t>R</w:t>
      </w:r>
      <w:r w:rsidRPr="00F5104A">
        <w:rPr>
          <w:color w:val="F99737"/>
          <w:sz w:val="44"/>
          <w:szCs w:val="44"/>
        </w:rPr>
        <w:t>E</w:t>
      </w:r>
      <w:r w:rsidR="00FF449B" w:rsidRPr="00F5104A">
        <w:rPr>
          <w:color w:val="F99737"/>
          <w:sz w:val="44"/>
          <w:szCs w:val="44"/>
        </w:rPr>
        <w:t>producibility</w:t>
      </w:r>
      <w:proofErr w:type="spellEnd"/>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F5104A" w14:paraId="74E7CC36" w14:textId="77777777" w:rsidTr="00FF449B">
        <w:tc>
          <w:tcPr>
            <w:tcW w:w="4698" w:type="dxa"/>
          </w:tcPr>
          <w:p w14:paraId="2373B976" w14:textId="7FA3FCB3" w:rsidR="00FF449B" w:rsidRDefault="00FF449B" w:rsidP="00FF449B">
            <w:r w:rsidRPr="00FF449B">
              <w:rPr>
                <w:b/>
                <w:bCs/>
              </w:rPr>
              <w:t>Date:</w:t>
            </w:r>
            <w:r>
              <w:t xml:space="preserve"> </w:t>
            </w:r>
            <w:r w:rsidR="00920C1F">
              <w:t>13</w:t>
            </w:r>
            <w:r w:rsidR="00EF6DB9">
              <w:t xml:space="preserve"> July</w:t>
            </w:r>
            <w:r>
              <w:t xml:space="preserve"> 2023</w:t>
            </w:r>
          </w:p>
          <w:p w14:paraId="299EA4D5" w14:textId="67D38F34" w:rsidR="00FF449B" w:rsidRDefault="00FF449B" w:rsidP="00FF449B">
            <w:r w:rsidRPr="00FF449B">
              <w:rPr>
                <w:b/>
                <w:bCs/>
              </w:rPr>
              <w:t>Version:</w:t>
            </w:r>
            <w:r>
              <w:t xml:space="preserve"> 1</w:t>
            </w:r>
            <w:r w:rsidR="00920C1F">
              <w:t>2</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0FB64BD8" w:rsidR="00FF449B" w:rsidRPr="00621649" w:rsidRDefault="00000000" w:rsidP="00A540DD">
            <w:pPr>
              <w:rPr>
                <w:lang w:val="nl-NL"/>
              </w:rPr>
            </w:pPr>
            <w:hyperlink r:id="rId10" w:history="1">
              <w:r w:rsidR="00FF449B" w:rsidRPr="00621649">
                <w:rPr>
                  <w:rStyle w:val="Hyperlink"/>
                  <w:lang w:val="nl-NL"/>
                </w:rPr>
                <w:t>a.h.vankampen@amsterdamumc.nl</w:t>
              </w:r>
            </w:hyperlink>
          </w:p>
          <w:p w14:paraId="2BF6549F" w14:textId="0EC680DC" w:rsidR="00FF449B" w:rsidRPr="008F2894" w:rsidRDefault="00000000" w:rsidP="00A540DD">
            <w:pPr>
              <w:rPr>
                <w:lang w:val="nl-NL"/>
              </w:rPr>
            </w:pPr>
            <w:hyperlink r:id="rId11"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23B372EB" w14:textId="1A9EFDD3" w:rsidR="00ED5358" w:rsidRDefault="00FF4703">
          <w:pPr>
            <w:pStyle w:val="TOC1"/>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40232067" w:history="1">
            <w:r w:rsidR="00ED5358" w:rsidRPr="00C80ED4">
              <w:rPr>
                <w:rStyle w:val="Hyperlink"/>
                <w:noProof/>
                <w:lang w:val="en-GB"/>
              </w:rPr>
              <w:t>1</w:t>
            </w:r>
            <w:r w:rsidR="00ED5358">
              <w:rPr>
                <w:noProof/>
                <w:kern w:val="2"/>
                <w:sz w:val="22"/>
                <w:szCs w:val="22"/>
                <w:lang w:val="en-GB" w:eastAsia="en-GB"/>
                <w14:ligatures w14:val="standardContextual"/>
              </w:rPr>
              <w:tab/>
            </w:r>
            <w:r w:rsidR="00ED5358" w:rsidRPr="00C80ED4">
              <w:rPr>
                <w:rStyle w:val="Hyperlink"/>
                <w:noProof/>
                <w:lang w:val="en-GB"/>
              </w:rPr>
              <w:t>Introduction</w:t>
            </w:r>
            <w:r w:rsidR="00ED5358">
              <w:rPr>
                <w:noProof/>
                <w:webHidden/>
              </w:rPr>
              <w:tab/>
            </w:r>
            <w:r w:rsidR="00ED5358">
              <w:rPr>
                <w:noProof/>
                <w:webHidden/>
              </w:rPr>
              <w:fldChar w:fldCharType="begin"/>
            </w:r>
            <w:r w:rsidR="00ED5358">
              <w:rPr>
                <w:noProof/>
                <w:webHidden/>
              </w:rPr>
              <w:instrText xml:space="preserve"> PAGEREF _Toc140232067 \h </w:instrText>
            </w:r>
            <w:r w:rsidR="00ED5358">
              <w:rPr>
                <w:noProof/>
                <w:webHidden/>
              </w:rPr>
            </w:r>
            <w:r w:rsidR="00ED5358">
              <w:rPr>
                <w:noProof/>
                <w:webHidden/>
              </w:rPr>
              <w:fldChar w:fldCharType="separate"/>
            </w:r>
            <w:r w:rsidR="00ED5358">
              <w:rPr>
                <w:noProof/>
                <w:webHidden/>
              </w:rPr>
              <w:t>3</w:t>
            </w:r>
            <w:r w:rsidR="00ED5358">
              <w:rPr>
                <w:noProof/>
                <w:webHidden/>
              </w:rPr>
              <w:fldChar w:fldCharType="end"/>
            </w:r>
          </w:hyperlink>
        </w:p>
        <w:p w14:paraId="364C6A94" w14:textId="18E38FB9" w:rsidR="00ED5358" w:rsidRDefault="00ED5358">
          <w:pPr>
            <w:pStyle w:val="TOC2"/>
            <w:tabs>
              <w:tab w:val="left" w:pos="880"/>
              <w:tab w:val="right" w:leader="dot" w:pos="9062"/>
            </w:tabs>
            <w:rPr>
              <w:noProof/>
              <w:kern w:val="2"/>
              <w:sz w:val="22"/>
              <w:szCs w:val="22"/>
              <w:lang w:val="en-GB" w:eastAsia="en-GB"/>
              <w14:ligatures w14:val="standardContextual"/>
            </w:rPr>
          </w:pPr>
          <w:hyperlink w:anchor="_Toc140232068" w:history="1">
            <w:r w:rsidRPr="00C80ED4">
              <w:rPr>
                <w:rStyle w:val="Hyperlink"/>
                <w:noProof/>
              </w:rPr>
              <w:t>1.1</w:t>
            </w:r>
            <w:r>
              <w:rPr>
                <w:noProof/>
                <w:kern w:val="2"/>
                <w:sz w:val="22"/>
                <w:szCs w:val="22"/>
                <w:lang w:val="en-GB" w:eastAsia="en-GB"/>
                <w14:ligatures w14:val="standardContextual"/>
              </w:rPr>
              <w:tab/>
            </w:r>
            <w:r w:rsidRPr="00C80ED4">
              <w:rPr>
                <w:rStyle w:val="Hyperlink"/>
                <w:noProof/>
              </w:rPr>
              <w:t>ENCORE components</w:t>
            </w:r>
            <w:r>
              <w:rPr>
                <w:noProof/>
                <w:webHidden/>
              </w:rPr>
              <w:tab/>
            </w:r>
            <w:r>
              <w:rPr>
                <w:noProof/>
                <w:webHidden/>
              </w:rPr>
              <w:fldChar w:fldCharType="begin"/>
            </w:r>
            <w:r>
              <w:rPr>
                <w:noProof/>
                <w:webHidden/>
              </w:rPr>
              <w:instrText xml:space="preserve"> PAGEREF _Toc140232068 \h </w:instrText>
            </w:r>
            <w:r>
              <w:rPr>
                <w:noProof/>
                <w:webHidden/>
              </w:rPr>
            </w:r>
            <w:r>
              <w:rPr>
                <w:noProof/>
                <w:webHidden/>
              </w:rPr>
              <w:fldChar w:fldCharType="separate"/>
            </w:r>
            <w:r>
              <w:rPr>
                <w:noProof/>
                <w:webHidden/>
              </w:rPr>
              <w:t>3</w:t>
            </w:r>
            <w:r>
              <w:rPr>
                <w:noProof/>
                <w:webHidden/>
              </w:rPr>
              <w:fldChar w:fldCharType="end"/>
            </w:r>
          </w:hyperlink>
        </w:p>
        <w:p w14:paraId="2CA17500" w14:textId="5CA387FD" w:rsidR="00ED5358" w:rsidRDefault="00ED5358">
          <w:pPr>
            <w:pStyle w:val="TOC2"/>
            <w:tabs>
              <w:tab w:val="left" w:pos="880"/>
              <w:tab w:val="right" w:leader="dot" w:pos="9062"/>
            </w:tabs>
            <w:rPr>
              <w:noProof/>
              <w:kern w:val="2"/>
              <w:sz w:val="22"/>
              <w:szCs w:val="22"/>
              <w:lang w:val="en-GB" w:eastAsia="en-GB"/>
              <w14:ligatures w14:val="standardContextual"/>
            </w:rPr>
          </w:pPr>
          <w:hyperlink w:anchor="_Toc140232069" w:history="1">
            <w:r w:rsidRPr="00C80ED4">
              <w:rPr>
                <w:rStyle w:val="Hyperlink"/>
                <w:noProof/>
              </w:rPr>
              <w:t>1.2</w:t>
            </w:r>
            <w:r>
              <w:rPr>
                <w:noProof/>
                <w:kern w:val="2"/>
                <w:sz w:val="22"/>
                <w:szCs w:val="22"/>
                <w:lang w:val="en-GB" w:eastAsia="en-GB"/>
                <w14:ligatures w14:val="standardContextual"/>
              </w:rPr>
              <w:tab/>
            </w:r>
            <w:r w:rsidRPr="00C80ED4">
              <w:rPr>
                <w:rStyle w:val="Hyperlink"/>
                <w:noProof/>
              </w:rPr>
              <w:t>How to get started?</w:t>
            </w:r>
            <w:r>
              <w:rPr>
                <w:noProof/>
                <w:webHidden/>
              </w:rPr>
              <w:tab/>
            </w:r>
            <w:r>
              <w:rPr>
                <w:noProof/>
                <w:webHidden/>
              </w:rPr>
              <w:fldChar w:fldCharType="begin"/>
            </w:r>
            <w:r>
              <w:rPr>
                <w:noProof/>
                <w:webHidden/>
              </w:rPr>
              <w:instrText xml:space="preserve"> PAGEREF _Toc140232069 \h </w:instrText>
            </w:r>
            <w:r>
              <w:rPr>
                <w:noProof/>
                <w:webHidden/>
              </w:rPr>
            </w:r>
            <w:r>
              <w:rPr>
                <w:noProof/>
                <w:webHidden/>
              </w:rPr>
              <w:fldChar w:fldCharType="separate"/>
            </w:r>
            <w:r>
              <w:rPr>
                <w:noProof/>
                <w:webHidden/>
              </w:rPr>
              <w:t>4</w:t>
            </w:r>
            <w:r>
              <w:rPr>
                <w:noProof/>
                <w:webHidden/>
              </w:rPr>
              <w:fldChar w:fldCharType="end"/>
            </w:r>
          </w:hyperlink>
        </w:p>
        <w:p w14:paraId="4912548B" w14:textId="4525BA0C" w:rsidR="00ED5358" w:rsidRDefault="00ED5358">
          <w:pPr>
            <w:pStyle w:val="TOC1"/>
            <w:rPr>
              <w:noProof/>
              <w:kern w:val="2"/>
              <w:sz w:val="22"/>
              <w:szCs w:val="22"/>
              <w:lang w:val="en-GB" w:eastAsia="en-GB"/>
              <w14:ligatures w14:val="standardContextual"/>
            </w:rPr>
          </w:pPr>
          <w:hyperlink w:anchor="_Toc140232070" w:history="1">
            <w:r w:rsidRPr="00C80ED4">
              <w:rPr>
                <w:rStyle w:val="Hyperlink"/>
                <w:noProof/>
              </w:rPr>
              <w:t>2</w:t>
            </w:r>
            <w:r>
              <w:rPr>
                <w:noProof/>
                <w:kern w:val="2"/>
                <w:sz w:val="22"/>
                <w:szCs w:val="22"/>
                <w:lang w:val="en-GB" w:eastAsia="en-GB"/>
                <w14:ligatures w14:val="standardContextual"/>
              </w:rPr>
              <w:tab/>
            </w:r>
            <w:r w:rsidRPr="00C80ED4">
              <w:rPr>
                <w:rStyle w:val="Hyperlink"/>
                <w:noProof/>
              </w:rPr>
              <w:t>basic usage Principles: Transparancy and reproducibility</w:t>
            </w:r>
            <w:r>
              <w:rPr>
                <w:noProof/>
                <w:webHidden/>
              </w:rPr>
              <w:tab/>
            </w:r>
            <w:r>
              <w:rPr>
                <w:noProof/>
                <w:webHidden/>
              </w:rPr>
              <w:fldChar w:fldCharType="begin"/>
            </w:r>
            <w:r>
              <w:rPr>
                <w:noProof/>
                <w:webHidden/>
              </w:rPr>
              <w:instrText xml:space="preserve"> PAGEREF _Toc140232070 \h </w:instrText>
            </w:r>
            <w:r>
              <w:rPr>
                <w:noProof/>
                <w:webHidden/>
              </w:rPr>
            </w:r>
            <w:r>
              <w:rPr>
                <w:noProof/>
                <w:webHidden/>
              </w:rPr>
              <w:fldChar w:fldCharType="separate"/>
            </w:r>
            <w:r>
              <w:rPr>
                <w:noProof/>
                <w:webHidden/>
              </w:rPr>
              <w:t>5</w:t>
            </w:r>
            <w:r>
              <w:rPr>
                <w:noProof/>
                <w:webHidden/>
              </w:rPr>
              <w:fldChar w:fldCharType="end"/>
            </w:r>
          </w:hyperlink>
        </w:p>
        <w:p w14:paraId="5F4246A4" w14:textId="18A3B0FC" w:rsidR="00ED5358" w:rsidRDefault="00ED5358">
          <w:pPr>
            <w:pStyle w:val="TOC1"/>
            <w:rPr>
              <w:noProof/>
              <w:kern w:val="2"/>
              <w:sz w:val="22"/>
              <w:szCs w:val="22"/>
              <w:lang w:val="en-GB" w:eastAsia="en-GB"/>
              <w14:ligatures w14:val="standardContextual"/>
            </w:rPr>
          </w:pPr>
          <w:hyperlink w:anchor="_Toc140232071" w:history="1">
            <w:r w:rsidRPr="00C80ED4">
              <w:rPr>
                <w:rStyle w:val="Hyperlink"/>
                <w:noProof/>
                <w:lang w:val="en-GB"/>
              </w:rPr>
              <w:t>3</w:t>
            </w:r>
            <w:r>
              <w:rPr>
                <w:noProof/>
                <w:kern w:val="2"/>
                <w:sz w:val="22"/>
                <w:szCs w:val="22"/>
                <w:lang w:val="en-GB" w:eastAsia="en-GB"/>
                <w14:ligatures w14:val="standardContextual"/>
              </w:rPr>
              <w:tab/>
            </w:r>
            <w:r w:rsidRPr="00C80ED4">
              <w:rPr>
                <w:rStyle w:val="Hyperlink"/>
                <w:noProof/>
                <w:lang w:val="en-GB"/>
              </w:rPr>
              <w:t>Setting up your project: the recipe</w:t>
            </w:r>
            <w:r>
              <w:rPr>
                <w:noProof/>
                <w:webHidden/>
              </w:rPr>
              <w:tab/>
            </w:r>
            <w:r>
              <w:rPr>
                <w:noProof/>
                <w:webHidden/>
              </w:rPr>
              <w:fldChar w:fldCharType="begin"/>
            </w:r>
            <w:r>
              <w:rPr>
                <w:noProof/>
                <w:webHidden/>
              </w:rPr>
              <w:instrText xml:space="preserve"> PAGEREF _Toc140232071 \h </w:instrText>
            </w:r>
            <w:r>
              <w:rPr>
                <w:noProof/>
                <w:webHidden/>
              </w:rPr>
            </w:r>
            <w:r>
              <w:rPr>
                <w:noProof/>
                <w:webHidden/>
              </w:rPr>
              <w:fldChar w:fldCharType="separate"/>
            </w:r>
            <w:r>
              <w:rPr>
                <w:noProof/>
                <w:webHidden/>
              </w:rPr>
              <w:t>7</w:t>
            </w:r>
            <w:r>
              <w:rPr>
                <w:noProof/>
                <w:webHidden/>
              </w:rPr>
              <w:fldChar w:fldCharType="end"/>
            </w:r>
          </w:hyperlink>
        </w:p>
        <w:p w14:paraId="0C9CDBDF" w14:textId="676492DD" w:rsidR="00ED5358" w:rsidRDefault="00ED5358">
          <w:pPr>
            <w:pStyle w:val="TOC2"/>
            <w:tabs>
              <w:tab w:val="left" w:pos="880"/>
              <w:tab w:val="right" w:leader="dot" w:pos="9062"/>
            </w:tabs>
            <w:rPr>
              <w:noProof/>
              <w:kern w:val="2"/>
              <w:sz w:val="22"/>
              <w:szCs w:val="22"/>
              <w:lang w:val="en-GB" w:eastAsia="en-GB"/>
              <w14:ligatures w14:val="standardContextual"/>
            </w:rPr>
          </w:pPr>
          <w:hyperlink w:anchor="_Toc140232072" w:history="1">
            <w:r w:rsidRPr="00C80ED4">
              <w:rPr>
                <w:rStyle w:val="Hyperlink"/>
                <w:noProof/>
                <w:lang w:val="en-GB"/>
              </w:rPr>
              <w:t>3.1</w:t>
            </w:r>
            <w:r>
              <w:rPr>
                <w:noProof/>
                <w:kern w:val="2"/>
                <w:sz w:val="22"/>
                <w:szCs w:val="22"/>
                <w:lang w:val="en-GB" w:eastAsia="en-GB"/>
                <w14:ligatures w14:val="standardContextual"/>
              </w:rPr>
              <w:tab/>
            </w:r>
            <w:r w:rsidRPr="00C80ED4">
              <w:rPr>
                <w:rStyle w:val="Hyperlink"/>
                <w:noProof/>
                <w:lang w:val="en-GB"/>
              </w:rPr>
              <w:t>Step 1: create and initialise the standardized File System Structure (sFSS)</w:t>
            </w:r>
            <w:r>
              <w:rPr>
                <w:noProof/>
                <w:webHidden/>
              </w:rPr>
              <w:tab/>
            </w:r>
            <w:r>
              <w:rPr>
                <w:noProof/>
                <w:webHidden/>
              </w:rPr>
              <w:fldChar w:fldCharType="begin"/>
            </w:r>
            <w:r>
              <w:rPr>
                <w:noProof/>
                <w:webHidden/>
              </w:rPr>
              <w:instrText xml:space="preserve"> PAGEREF _Toc140232072 \h </w:instrText>
            </w:r>
            <w:r>
              <w:rPr>
                <w:noProof/>
                <w:webHidden/>
              </w:rPr>
            </w:r>
            <w:r>
              <w:rPr>
                <w:noProof/>
                <w:webHidden/>
              </w:rPr>
              <w:fldChar w:fldCharType="separate"/>
            </w:r>
            <w:r>
              <w:rPr>
                <w:noProof/>
                <w:webHidden/>
              </w:rPr>
              <w:t>7</w:t>
            </w:r>
            <w:r>
              <w:rPr>
                <w:noProof/>
                <w:webHidden/>
              </w:rPr>
              <w:fldChar w:fldCharType="end"/>
            </w:r>
          </w:hyperlink>
        </w:p>
        <w:p w14:paraId="78ABA8C4" w14:textId="4BE9BC10"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73" w:history="1">
            <w:r w:rsidRPr="00C80ED4">
              <w:rPr>
                <w:rStyle w:val="Hyperlink"/>
                <w:noProof/>
                <w:lang w:val="en-GB"/>
              </w:rPr>
              <w:t>3.1.1</w:t>
            </w:r>
            <w:r>
              <w:rPr>
                <w:noProof/>
                <w:kern w:val="2"/>
                <w:sz w:val="22"/>
                <w:szCs w:val="22"/>
                <w:lang w:val="en-GB" w:eastAsia="en-GB"/>
                <w14:ligatures w14:val="standardContextual"/>
              </w:rPr>
              <w:tab/>
            </w:r>
            <w:r w:rsidRPr="00C80ED4">
              <w:rPr>
                <w:rStyle w:val="Hyperlink"/>
                <w:noProof/>
                <w:lang w:val="en-GB"/>
              </w:rPr>
              <w:t>Create the sFSS template</w:t>
            </w:r>
            <w:r>
              <w:rPr>
                <w:noProof/>
                <w:webHidden/>
              </w:rPr>
              <w:tab/>
            </w:r>
            <w:r>
              <w:rPr>
                <w:noProof/>
                <w:webHidden/>
              </w:rPr>
              <w:fldChar w:fldCharType="begin"/>
            </w:r>
            <w:r>
              <w:rPr>
                <w:noProof/>
                <w:webHidden/>
              </w:rPr>
              <w:instrText xml:space="preserve"> PAGEREF _Toc140232073 \h </w:instrText>
            </w:r>
            <w:r>
              <w:rPr>
                <w:noProof/>
                <w:webHidden/>
              </w:rPr>
            </w:r>
            <w:r>
              <w:rPr>
                <w:noProof/>
                <w:webHidden/>
              </w:rPr>
              <w:fldChar w:fldCharType="separate"/>
            </w:r>
            <w:r>
              <w:rPr>
                <w:noProof/>
                <w:webHidden/>
              </w:rPr>
              <w:t>7</w:t>
            </w:r>
            <w:r>
              <w:rPr>
                <w:noProof/>
                <w:webHidden/>
              </w:rPr>
              <w:fldChar w:fldCharType="end"/>
            </w:r>
          </w:hyperlink>
        </w:p>
        <w:p w14:paraId="6C764E3A" w14:textId="66B5D542"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74" w:history="1">
            <w:r w:rsidRPr="00C80ED4">
              <w:rPr>
                <w:rStyle w:val="Hyperlink"/>
                <w:noProof/>
              </w:rPr>
              <w:t>3.1.2</w:t>
            </w:r>
            <w:r>
              <w:rPr>
                <w:noProof/>
                <w:kern w:val="2"/>
                <w:sz w:val="22"/>
                <w:szCs w:val="22"/>
                <w:lang w:val="en-GB" w:eastAsia="en-GB"/>
                <w14:ligatures w14:val="standardContextual"/>
              </w:rPr>
              <w:tab/>
            </w:r>
            <w:r w:rsidRPr="00C80ED4">
              <w:rPr>
                <w:rStyle w:val="Hyperlink"/>
                <w:noProof/>
              </w:rPr>
              <w:t>Initialize the sFSS project</w:t>
            </w:r>
            <w:r>
              <w:rPr>
                <w:noProof/>
                <w:webHidden/>
              </w:rPr>
              <w:tab/>
            </w:r>
            <w:r>
              <w:rPr>
                <w:noProof/>
                <w:webHidden/>
              </w:rPr>
              <w:fldChar w:fldCharType="begin"/>
            </w:r>
            <w:r>
              <w:rPr>
                <w:noProof/>
                <w:webHidden/>
              </w:rPr>
              <w:instrText xml:space="preserve"> PAGEREF _Toc140232074 \h </w:instrText>
            </w:r>
            <w:r>
              <w:rPr>
                <w:noProof/>
                <w:webHidden/>
              </w:rPr>
            </w:r>
            <w:r>
              <w:rPr>
                <w:noProof/>
                <w:webHidden/>
              </w:rPr>
              <w:fldChar w:fldCharType="separate"/>
            </w:r>
            <w:r>
              <w:rPr>
                <w:noProof/>
                <w:webHidden/>
              </w:rPr>
              <w:t>7</w:t>
            </w:r>
            <w:r>
              <w:rPr>
                <w:noProof/>
                <w:webHidden/>
              </w:rPr>
              <w:fldChar w:fldCharType="end"/>
            </w:r>
          </w:hyperlink>
        </w:p>
        <w:p w14:paraId="11A3FDFC" w14:textId="584A6B45" w:rsidR="00ED5358" w:rsidRDefault="00ED5358">
          <w:pPr>
            <w:pStyle w:val="TOC2"/>
            <w:tabs>
              <w:tab w:val="left" w:pos="880"/>
              <w:tab w:val="right" w:leader="dot" w:pos="9062"/>
            </w:tabs>
            <w:rPr>
              <w:noProof/>
              <w:kern w:val="2"/>
              <w:sz w:val="22"/>
              <w:szCs w:val="22"/>
              <w:lang w:val="en-GB" w:eastAsia="en-GB"/>
              <w14:ligatures w14:val="standardContextual"/>
            </w:rPr>
          </w:pPr>
          <w:hyperlink w:anchor="_Toc140232075" w:history="1">
            <w:r w:rsidRPr="00C80ED4">
              <w:rPr>
                <w:rStyle w:val="Hyperlink"/>
                <w:noProof/>
              </w:rPr>
              <w:t>3.2</w:t>
            </w:r>
            <w:r>
              <w:rPr>
                <w:noProof/>
                <w:kern w:val="2"/>
                <w:sz w:val="22"/>
                <w:szCs w:val="22"/>
                <w:lang w:val="en-GB" w:eastAsia="en-GB"/>
                <w14:ligatures w14:val="standardContextual"/>
              </w:rPr>
              <w:tab/>
            </w:r>
            <w:r w:rsidRPr="00C80ED4">
              <w:rPr>
                <w:rStyle w:val="Hyperlink"/>
                <w:noProof/>
                <w:lang w:val="en-GB"/>
              </w:rPr>
              <w:t>Step 2: Setup your GitHub repository and connect to the sFSS</w:t>
            </w:r>
            <w:r>
              <w:rPr>
                <w:noProof/>
                <w:webHidden/>
              </w:rPr>
              <w:tab/>
            </w:r>
            <w:r>
              <w:rPr>
                <w:noProof/>
                <w:webHidden/>
              </w:rPr>
              <w:fldChar w:fldCharType="begin"/>
            </w:r>
            <w:r>
              <w:rPr>
                <w:noProof/>
                <w:webHidden/>
              </w:rPr>
              <w:instrText xml:space="preserve"> PAGEREF _Toc140232075 \h </w:instrText>
            </w:r>
            <w:r>
              <w:rPr>
                <w:noProof/>
                <w:webHidden/>
              </w:rPr>
            </w:r>
            <w:r>
              <w:rPr>
                <w:noProof/>
                <w:webHidden/>
              </w:rPr>
              <w:fldChar w:fldCharType="separate"/>
            </w:r>
            <w:r>
              <w:rPr>
                <w:noProof/>
                <w:webHidden/>
              </w:rPr>
              <w:t>8</w:t>
            </w:r>
            <w:r>
              <w:rPr>
                <w:noProof/>
                <w:webHidden/>
              </w:rPr>
              <w:fldChar w:fldCharType="end"/>
            </w:r>
          </w:hyperlink>
        </w:p>
        <w:p w14:paraId="5B536A36" w14:textId="7838F165"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76" w:history="1">
            <w:r w:rsidRPr="00C80ED4">
              <w:rPr>
                <w:rStyle w:val="Hyperlink"/>
                <w:noProof/>
              </w:rPr>
              <w:t>3.2.1</w:t>
            </w:r>
            <w:r>
              <w:rPr>
                <w:noProof/>
                <w:kern w:val="2"/>
                <w:sz w:val="22"/>
                <w:szCs w:val="22"/>
                <w:lang w:val="en-GB" w:eastAsia="en-GB"/>
                <w14:ligatures w14:val="standardContextual"/>
              </w:rPr>
              <w:tab/>
            </w:r>
            <w:r w:rsidRPr="00C80ED4">
              <w:rPr>
                <w:rStyle w:val="Hyperlink"/>
                <w:noProof/>
              </w:rPr>
              <w:t>Create a GitHub repository</w:t>
            </w:r>
            <w:r>
              <w:rPr>
                <w:noProof/>
                <w:webHidden/>
              </w:rPr>
              <w:tab/>
            </w:r>
            <w:r>
              <w:rPr>
                <w:noProof/>
                <w:webHidden/>
              </w:rPr>
              <w:fldChar w:fldCharType="begin"/>
            </w:r>
            <w:r>
              <w:rPr>
                <w:noProof/>
                <w:webHidden/>
              </w:rPr>
              <w:instrText xml:space="preserve"> PAGEREF _Toc140232076 \h </w:instrText>
            </w:r>
            <w:r>
              <w:rPr>
                <w:noProof/>
                <w:webHidden/>
              </w:rPr>
            </w:r>
            <w:r>
              <w:rPr>
                <w:noProof/>
                <w:webHidden/>
              </w:rPr>
              <w:fldChar w:fldCharType="separate"/>
            </w:r>
            <w:r>
              <w:rPr>
                <w:noProof/>
                <w:webHidden/>
              </w:rPr>
              <w:t>8</w:t>
            </w:r>
            <w:r>
              <w:rPr>
                <w:noProof/>
                <w:webHidden/>
              </w:rPr>
              <w:fldChar w:fldCharType="end"/>
            </w:r>
          </w:hyperlink>
        </w:p>
        <w:p w14:paraId="2A1E8644" w14:textId="5756084A"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77" w:history="1">
            <w:r w:rsidRPr="00C80ED4">
              <w:rPr>
                <w:rStyle w:val="Hyperlink"/>
                <w:noProof/>
                <w:lang w:val="en-GB"/>
              </w:rPr>
              <w:t>3.2.2</w:t>
            </w:r>
            <w:r>
              <w:rPr>
                <w:noProof/>
                <w:kern w:val="2"/>
                <w:sz w:val="22"/>
                <w:szCs w:val="22"/>
                <w:lang w:val="en-GB" w:eastAsia="en-GB"/>
                <w14:ligatures w14:val="standardContextual"/>
              </w:rPr>
              <w:tab/>
            </w:r>
            <w:r w:rsidRPr="00C80ED4">
              <w:rPr>
                <w:rStyle w:val="Hyperlink"/>
                <w:noProof/>
                <w:lang w:val="en-GB"/>
              </w:rPr>
              <w:t>Connect the sFSS project to the GitHub repository</w:t>
            </w:r>
            <w:r>
              <w:rPr>
                <w:noProof/>
                <w:webHidden/>
              </w:rPr>
              <w:tab/>
            </w:r>
            <w:r>
              <w:rPr>
                <w:noProof/>
                <w:webHidden/>
              </w:rPr>
              <w:fldChar w:fldCharType="begin"/>
            </w:r>
            <w:r>
              <w:rPr>
                <w:noProof/>
                <w:webHidden/>
              </w:rPr>
              <w:instrText xml:space="preserve"> PAGEREF _Toc140232077 \h </w:instrText>
            </w:r>
            <w:r>
              <w:rPr>
                <w:noProof/>
                <w:webHidden/>
              </w:rPr>
            </w:r>
            <w:r>
              <w:rPr>
                <w:noProof/>
                <w:webHidden/>
              </w:rPr>
              <w:fldChar w:fldCharType="separate"/>
            </w:r>
            <w:r>
              <w:rPr>
                <w:noProof/>
                <w:webHidden/>
              </w:rPr>
              <w:t>8</w:t>
            </w:r>
            <w:r>
              <w:rPr>
                <w:noProof/>
                <w:webHidden/>
              </w:rPr>
              <w:fldChar w:fldCharType="end"/>
            </w:r>
          </w:hyperlink>
        </w:p>
        <w:p w14:paraId="7011A0B6" w14:textId="00292CDB"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78" w:history="1">
            <w:r w:rsidRPr="00C80ED4">
              <w:rPr>
                <w:rStyle w:val="Hyperlink"/>
                <w:noProof/>
                <w:lang w:val="en-GB"/>
              </w:rPr>
              <w:t>3.2.3</w:t>
            </w:r>
            <w:r>
              <w:rPr>
                <w:noProof/>
                <w:kern w:val="2"/>
                <w:sz w:val="22"/>
                <w:szCs w:val="22"/>
                <w:lang w:val="en-GB" w:eastAsia="en-GB"/>
                <w14:ligatures w14:val="standardContextual"/>
              </w:rPr>
              <w:tab/>
            </w:r>
            <w:r w:rsidRPr="00C80ED4">
              <w:rPr>
                <w:rStyle w:val="Hyperlink"/>
                <w:noProof/>
                <w:lang w:val="en-GB"/>
              </w:rPr>
              <w:t>Synchronize your sFSS project with your GitHub repository</w:t>
            </w:r>
            <w:r>
              <w:rPr>
                <w:noProof/>
                <w:webHidden/>
              </w:rPr>
              <w:tab/>
            </w:r>
            <w:r>
              <w:rPr>
                <w:noProof/>
                <w:webHidden/>
              </w:rPr>
              <w:fldChar w:fldCharType="begin"/>
            </w:r>
            <w:r>
              <w:rPr>
                <w:noProof/>
                <w:webHidden/>
              </w:rPr>
              <w:instrText xml:space="preserve"> PAGEREF _Toc140232078 \h </w:instrText>
            </w:r>
            <w:r>
              <w:rPr>
                <w:noProof/>
                <w:webHidden/>
              </w:rPr>
            </w:r>
            <w:r>
              <w:rPr>
                <w:noProof/>
                <w:webHidden/>
              </w:rPr>
              <w:fldChar w:fldCharType="separate"/>
            </w:r>
            <w:r>
              <w:rPr>
                <w:noProof/>
                <w:webHidden/>
              </w:rPr>
              <w:t>9</w:t>
            </w:r>
            <w:r>
              <w:rPr>
                <w:noProof/>
                <w:webHidden/>
              </w:rPr>
              <w:fldChar w:fldCharType="end"/>
            </w:r>
          </w:hyperlink>
        </w:p>
        <w:p w14:paraId="6F4F674A" w14:textId="497F13DE"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79" w:history="1">
            <w:r w:rsidRPr="00C80ED4">
              <w:rPr>
                <w:rStyle w:val="Hyperlink"/>
                <w:noProof/>
                <w:lang w:val="en-GB"/>
              </w:rPr>
              <w:t>3.2.4</w:t>
            </w:r>
            <w:r>
              <w:rPr>
                <w:noProof/>
                <w:kern w:val="2"/>
                <w:sz w:val="22"/>
                <w:szCs w:val="22"/>
                <w:lang w:val="en-GB" w:eastAsia="en-GB"/>
                <w14:ligatures w14:val="standardContextual"/>
              </w:rPr>
              <w:tab/>
            </w:r>
            <w:r w:rsidRPr="00C80ED4">
              <w:rPr>
                <w:rStyle w:val="Hyperlink"/>
                <w:noProof/>
                <w:lang w:val="en-GB"/>
              </w:rPr>
              <w:t>Keep your GitHub repository UP TO DATE</w:t>
            </w:r>
            <w:r>
              <w:rPr>
                <w:noProof/>
                <w:webHidden/>
              </w:rPr>
              <w:tab/>
            </w:r>
            <w:r>
              <w:rPr>
                <w:noProof/>
                <w:webHidden/>
              </w:rPr>
              <w:fldChar w:fldCharType="begin"/>
            </w:r>
            <w:r>
              <w:rPr>
                <w:noProof/>
                <w:webHidden/>
              </w:rPr>
              <w:instrText xml:space="preserve"> PAGEREF _Toc140232079 \h </w:instrText>
            </w:r>
            <w:r>
              <w:rPr>
                <w:noProof/>
                <w:webHidden/>
              </w:rPr>
            </w:r>
            <w:r>
              <w:rPr>
                <w:noProof/>
                <w:webHidden/>
              </w:rPr>
              <w:fldChar w:fldCharType="separate"/>
            </w:r>
            <w:r>
              <w:rPr>
                <w:noProof/>
                <w:webHidden/>
              </w:rPr>
              <w:t>9</w:t>
            </w:r>
            <w:r>
              <w:rPr>
                <w:noProof/>
                <w:webHidden/>
              </w:rPr>
              <w:fldChar w:fldCharType="end"/>
            </w:r>
          </w:hyperlink>
        </w:p>
        <w:p w14:paraId="543A87C7" w14:textId="3FA0B0B3" w:rsidR="00ED5358" w:rsidRDefault="00ED5358">
          <w:pPr>
            <w:pStyle w:val="TOC2"/>
            <w:tabs>
              <w:tab w:val="left" w:pos="880"/>
              <w:tab w:val="right" w:leader="dot" w:pos="9062"/>
            </w:tabs>
            <w:rPr>
              <w:noProof/>
              <w:kern w:val="2"/>
              <w:sz w:val="22"/>
              <w:szCs w:val="22"/>
              <w:lang w:val="en-GB" w:eastAsia="en-GB"/>
              <w14:ligatures w14:val="standardContextual"/>
            </w:rPr>
          </w:pPr>
          <w:hyperlink w:anchor="_Toc140232080" w:history="1">
            <w:r w:rsidRPr="00C80ED4">
              <w:rPr>
                <w:rStyle w:val="Hyperlink"/>
                <w:noProof/>
                <w:lang w:val="en-GB"/>
              </w:rPr>
              <w:t>3.3</w:t>
            </w:r>
            <w:r>
              <w:rPr>
                <w:noProof/>
                <w:kern w:val="2"/>
                <w:sz w:val="22"/>
                <w:szCs w:val="22"/>
                <w:lang w:val="en-GB" w:eastAsia="en-GB"/>
                <w14:ligatures w14:val="standardContextual"/>
              </w:rPr>
              <w:tab/>
            </w:r>
            <w:r w:rsidRPr="00C80ED4">
              <w:rPr>
                <w:rStyle w:val="Hyperlink"/>
                <w:noProof/>
                <w:lang w:val="en-GB"/>
              </w:rPr>
              <w:t>Step 3: Setup the FSS Navigator</w:t>
            </w:r>
            <w:r>
              <w:rPr>
                <w:noProof/>
                <w:webHidden/>
              </w:rPr>
              <w:tab/>
            </w:r>
            <w:r>
              <w:rPr>
                <w:noProof/>
                <w:webHidden/>
              </w:rPr>
              <w:fldChar w:fldCharType="begin"/>
            </w:r>
            <w:r>
              <w:rPr>
                <w:noProof/>
                <w:webHidden/>
              </w:rPr>
              <w:instrText xml:space="preserve"> PAGEREF _Toc140232080 \h </w:instrText>
            </w:r>
            <w:r>
              <w:rPr>
                <w:noProof/>
                <w:webHidden/>
              </w:rPr>
            </w:r>
            <w:r>
              <w:rPr>
                <w:noProof/>
                <w:webHidden/>
              </w:rPr>
              <w:fldChar w:fldCharType="separate"/>
            </w:r>
            <w:r>
              <w:rPr>
                <w:noProof/>
                <w:webHidden/>
              </w:rPr>
              <w:t>10</w:t>
            </w:r>
            <w:r>
              <w:rPr>
                <w:noProof/>
                <w:webHidden/>
              </w:rPr>
              <w:fldChar w:fldCharType="end"/>
            </w:r>
          </w:hyperlink>
        </w:p>
        <w:p w14:paraId="6477CDE9" w14:textId="3F59CA91" w:rsidR="00ED5358" w:rsidRDefault="00ED5358">
          <w:pPr>
            <w:pStyle w:val="TOC1"/>
            <w:rPr>
              <w:noProof/>
              <w:kern w:val="2"/>
              <w:sz w:val="22"/>
              <w:szCs w:val="22"/>
              <w:lang w:val="en-GB" w:eastAsia="en-GB"/>
              <w14:ligatures w14:val="standardContextual"/>
            </w:rPr>
          </w:pPr>
          <w:hyperlink w:anchor="_Toc140232081" w:history="1">
            <w:r w:rsidRPr="00C80ED4">
              <w:rPr>
                <w:rStyle w:val="Hyperlink"/>
                <w:noProof/>
                <w:lang w:val="en-GB"/>
              </w:rPr>
              <w:t>4</w:t>
            </w:r>
            <w:r>
              <w:rPr>
                <w:noProof/>
                <w:kern w:val="2"/>
                <w:sz w:val="22"/>
                <w:szCs w:val="22"/>
                <w:lang w:val="en-GB" w:eastAsia="en-GB"/>
                <w14:ligatures w14:val="standardContextual"/>
              </w:rPr>
              <w:tab/>
            </w:r>
            <w:r w:rsidRPr="00C80ED4">
              <w:rPr>
                <w:rStyle w:val="Hyperlink"/>
                <w:noProof/>
                <w:lang w:val="en-GB"/>
              </w:rPr>
              <w:t>What is next?</w:t>
            </w:r>
            <w:r>
              <w:rPr>
                <w:noProof/>
                <w:webHidden/>
              </w:rPr>
              <w:tab/>
            </w:r>
            <w:r>
              <w:rPr>
                <w:noProof/>
                <w:webHidden/>
              </w:rPr>
              <w:fldChar w:fldCharType="begin"/>
            </w:r>
            <w:r>
              <w:rPr>
                <w:noProof/>
                <w:webHidden/>
              </w:rPr>
              <w:instrText xml:space="preserve"> PAGEREF _Toc140232081 \h </w:instrText>
            </w:r>
            <w:r>
              <w:rPr>
                <w:noProof/>
                <w:webHidden/>
              </w:rPr>
            </w:r>
            <w:r>
              <w:rPr>
                <w:noProof/>
                <w:webHidden/>
              </w:rPr>
              <w:fldChar w:fldCharType="separate"/>
            </w:r>
            <w:r>
              <w:rPr>
                <w:noProof/>
                <w:webHidden/>
              </w:rPr>
              <w:t>12</w:t>
            </w:r>
            <w:r>
              <w:rPr>
                <w:noProof/>
                <w:webHidden/>
              </w:rPr>
              <w:fldChar w:fldCharType="end"/>
            </w:r>
          </w:hyperlink>
        </w:p>
        <w:p w14:paraId="63233DB5" w14:textId="723D1C6D" w:rsidR="00ED5358" w:rsidRDefault="00ED5358">
          <w:pPr>
            <w:pStyle w:val="TOC1"/>
            <w:rPr>
              <w:noProof/>
              <w:kern w:val="2"/>
              <w:sz w:val="22"/>
              <w:szCs w:val="22"/>
              <w:lang w:val="en-GB" w:eastAsia="en-GB"/>
              <w14:ligatures w14:val="standardContextual"/>
            </w:rPr>
          </w:pPr>
          <w:hyperlink w:anchor="_Toc140232082" w:history="1">
            <w:r w:rsidRPr="00C80ED4">
              <w:rPr>
                <w:rStyle w:val="Hyperlink"/>
                <w:noProof/>
                <w:lang w:val="en-GB"/>
              </w:rPr>
              <w:t>5</w:t>
            </w:r>
            <w:r>
              <w:rPr>
                <w:noProof/>
                <w:kern w:val="2"/>
                <w:sz w:val="22"/>
                <w:szCs w:val="22"/>
                <w:lang w:val="en-GB" w:eastAsia="en-GB"/>
                <w14:ligatures w14:val="standardContextual"/>
              </w:rPr>
              <w:tab/>
            </w:r>
            <w:r w:rsidRPr="00C80ED4">
              <w:rPr>
                <w:rStyle w:val="Hyperlink"/>
                <w:noProof/>
                <w:lang w:val="en-GB"/>
              </w:rPr>
              <w:t>Basic usage rules of the sFSS template and the pre-defined files</w:t>
            </w:r>
            <w:r>
              <w:rPr>
                <w:noProof/>
                <w:webHidden/>
              </w:rPr>
              <w:tab/>
            </w:r>
            <w:r>
              <w:rPr>
                <w:noProof/>
                <w:webHidden/>
              </w:rPr>
              <w:fldChar w:fldCharType="begin"/>
            </w:r>
            <w:r>
              <w:rPr>
                <w:noProof/>
                <w:webHidden/>
              </w:rPr>
              <w:instrText xml:space="preserve"> PAGEREF _Toc140232082 \h </w:instrText>
            </w:r>
            <w:r>
              <w:rPr>
                <w:noProof/>
                <w:webHidden/>
              </w:rPr>
            </w:r>
            <w:r>
              <w:rPr>
                <w:noProof/>
                <w:webHidden/>
              </w:rPr>
              <w:fldChar w:fldCharType="separate"/>
            </w:r>
            <w:r>
              <w:rPr>
                <w:noProof/>
                <w:webHidden/>
              </w:rPr>
              <w:t>13</w:t>
            </w:r>
            <w:r>
              <w:rPr>
                <w:noProof/>
                <w:webHidden/>
              </w:rPr>
              <w:fldChar w:fldCharType="end"/>
            </w:r>
          </w:hyperlink>
        </w:p>
        <w:p w14:paraId="5A032F54" w14:textId="0DC3A80E" w:rsidR="00ED5358" w:rsidRDefault="00ED5358">
          <w:pPr>
            <w:pStyle w:val="TOC2"/>
            <w:tabs>
              <w:tab w:val="left" w:pos="880"/>
              <w:tab w:val="right" w:leader="dot" w:pos="9062"/>
            </w:tabs>
            <w:rPr>
              <w:noProof/>
              <w:kern w:val="2"/>
              <w:sz w:val="22"/>
              <w:szCs w:val="22"/>
              <w:lang w:val="en-GB" w:eastAsia="en-GB"/>
              <w14:ligatures w14:val="standardContextual"/>
            </w:rPr>
          </w:pPr>
          <w:hyperlink w:anchor="_Toc140232083" w:history="1">
            <w:r w:rsidRPr="00C80ED4">
              <w:rPr>
                <w:rStyle w:val="Hyperlink"/>
                <w:noProof/>
                <w:lang w:val="en-GB"/>
              </w:rPr>
              <w:t>5.1</w:t>
            </w:r>
            <w:r>
              <w:rPr>
                <w:noProof/>
                <w:kern w:val="2"/>
                <w:sz w:val="22"/>
                <w:szCs w:val="22"/>
                <w:lang w:val="en-GB" w:eastAsia="en-GB"/>
                <w14:ligatures w14:val="standardContextual"/>
              </w:rPr>
              <w:tab/>
            </w:r>
            <w:r w:rsidRPr="00C80ED4">
              <w:rPr>
                <w:rStyle w:val="Hyperlink"/>
                <w:noProof/>
                <w:lang w:val="en-GB"/>
              </w:rPr>
              <w:t>ENCORE sFSS Template</w:t>
            </w:r>
            <w:r>
              <w:rPr>
                <w:noProof/>
                <w:webHidden/>
              </w:rPr>
              <w:tab/>
            </w:r>
            <w:r>
              <w:rPr>
                <w:noProof/>
                <w:webHidden/>
              </w:rPr>
              <w:fldChar w:fldCharType="begin"/>
            </w:r>
            <w:r>
              <w:rPr>
                <w:noProof/>
                <w:webHidden/>
              </w:rPr>
              <w:instrText xml:space="preserve"> PAGEREF _Toc140232083 \h </w:instrText>
            </w:r>
            <w:r>
              <w:rPr>
                <w:noProof/>
                <w:webHidden/>
              </w:rPr>
            </w:r>
            <w:r>
              <w:rPr>
                <w:noProof/>
                <w:webHidden/>
              </w:rPr>
              <w:fldChar w:fldCharType="separate"/>
            </w:r>
            <w:r>
              <w:rPr>
                <w:noProof/>
                <w:webHidden/>
              </w:rPr>
              <w:t>13</w:t>
            </w:r>
            <w:r>
              <w:rPr>
                <w:noProof/>
                <w:webHidden/>
              </w:rPr>
              <w:fldChar w:fldCharType="end"/>
            </w:r>
          </w:hyperlink>
        </w:p>
        <w:p w14:paraId="473B9CE8" w14:textId="7F0D6B7C" w:rsidR="00ED5358" w:rsidRDefault="00ED5358">
          <w:pPr>
            <w:pStyle w:val="TOC2"/>
            <w:tabs>
              <w:tab w:val="left" w:pos="880"/>
              <w:tab w:val="right" w:leader="dot" w:pos="9062"/>
            </w:tabs>
            <w:rPr>
              <w:noProof/>
              <w:kern w:val="2"/>
              <w:sz w:val="22"/>
              <w:szCs w:val="22"/>
              <w:lang w:val="en-GB" w:eastAsia="en-GB"/>
              <w14:ligatures w14:val="standardContextual"/>
            </w:rPr>
          </w:pPr>
          <w:hyperlink w:anchor="_Toc140232084" w:history="1">
            <w:r w:rsidRPr="00C80ED4">
              <w:rPr>
                <w:rStyle w:val="Hyperlink"/>
                <w:noProof/>
              </w:rPr>
              <w:t>5.2</w:t>
            </w:r>
            <w:r>
              <w:rPr>
                <w:noProof/>
                <w:kern w:val="2"/>
                <w:sz w:val="22"/>
                <w:szCs w:val="22"/>
                <w:lang w:val="en-GB" w:eastAsia="en-GB"/>
                <w14:ligatures w14:val="standardContextual"/>
              </w:rPr>
              <w:tab/>
            </w:r>
            <w:r w:rsidRPr="00C80ED4">
              <w:rPr>
                <w:rStyle w:val="Hyperlink"/>
                <w:noProof/>
              </w:rPr>
              <w:t>General</w:t>
            </w:r>
            <w:r>
              <w:rPr>
                <w:noProof/>
                <w:webHidden/>
              </w:rPr>
              <w:tab/>
            </w:r>
            <w:r>
              <w:rPr>
                <w:noProof/>
                <w:webHidden/>
              </w:rPr>
              <w:fldChar w:fldCharType="begin"/>
            </w:r>
            <w:r>
              <w:rPr>
                <w:noProof/>
                <w:webHidden/>
              </w:rPr>
              <w:instrText xml:space="preserve"> PAGEREF _Toc140232084 \h </w:instrText>
            </w:r>
            <w:r>
              <w:rPr>
                <w:noProof/>
                <w:webHidden/>
              </w:rPr>
            </w:r>
            <w:r>
              <w:rPr>
                <w:noProof/>
                <w:webHidden/>
              </w:rPr>
              <w:fldChar w:fldCharType="separate"/>
            </w:r>
            <w:r>
              <w:rPr>
                <w:noProof/>
                <w:webHidden/>
              </w:rPr>
              <w:t>14</w:t>
            </w:r>
            <w:r>
              <w:rPr>
                <w:noProof/>
                <w:webHidden/>
              </w:rPr>
              <w:fldChar w:fldCharType="end"/>
            </w:r>
          </w:hyperlink>
        </w:p>
        <w:p w14:paraId="54FF3FA1" w14:textId="58FE5C73"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85" w:history="1">
            <w:r w:rsidRPr="00C80ED4">
              <w:rPr>
                <w:rStyle w:val="Hyperlink"/>
                <w:noProof/>
                <w:lang w:val="en-GB"/>
              </w:rPr>
              <w:t>6.6.1</w:t>
            </w:r>
            <w:r>
              <w:rPr>
                <w:noProof/>
                <w:kern w:val="2"/>
                <w:sz w:val="22"/>
                <w:szCs w:val="22"/>
                <w:lang w:val="en-GB" w:eastAsia="en-GB"/>
                <w14:ligatures w14:val="standardContextual"/>
              </w:rPr>
              <w:tab/>
            </w:r>
            <w:r w:rsidRPr="00C80ED4">
              <w:rPr>
                <w:rStyle w:val="Hyperlink"/>
                <w:noProof/>
                <w:lang w:val="en-GB"/>
              </w:rPr>
              <w:t>Git pull vs Git fetch</w:t>
            </w:r>
            <w:r>
              <w:rPr>
                <w:noProof/>
                <w:webHidden/>
              </w:rPr>
              <w:tab/>
            </w:r>
            <w:r>
              <w:rPr>
                <w:noProof/>
                <w:webHidden/>
              </w:rPr>
              <w:fldChar w:fldCharType="begin"/>
            </w:r>
            <w:r>
              <w:rPr>
                <w:noProof/>
                <w:webHidden/>
              </w:rPr>
              <w:instrText xml:space="preserve"> PAGEREF _Toc140232085 \h </w:instrText>
            </w:r>
            <w:r>
              <w:rPr>
                <w:noProof/>
                <w:webHidden/>
              </w:rPr>
            </w:r>
            <w:r>
              <w:rPr>
                <w:noProof/>
                <w:webHidden/>
              </w:rPr>
              <w:fldChar w:fldCharType="separate"/>
            </w:r>
            <w:r>
              <w:rPr>
                <w:noProof/>
                <w:webHidden/>
              </w:rPr>
              <w:t>17</w:t>
            </w:r>
            <w:r>
              <w:rPr>
                <w:noProof/>
                <w:webHidden/>
              </w:rPr>
              <w:fldChar w:fldCharType="end"/>
            </w:r>
          </w:hyperlink>
        </w:p>
        <w:p w14:paraId="5F38EB0A" w14:textId="50301186"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86" w:history="1">
            <w:r w:rsidRPr="00C80ED4">
              <w:rPr>
                <w:rStyle w:val="Hyperlink"/>
                <w:noProof/>
                <w:lang w:val="en-GB"/>
              </w:rPr>
              <w:t>6.6.2</w:t>
            </w:r>
            <w:r>
              <w:rPr>
                <w:noProof/>
                <w:kern w:val="2"/>
                <w:sz w:val="22"/>
                <w:szCs w:val="22"/>
                <w:lang w:val="en-GB" w:eastAsia="en-GB"/>
                <w14:ligatures w14:val="standardContextual"/>
              </w:rPr>
              <w:tab/>
            </w:r>
            <w:r w:rsidRPr="00C80ED4">
              <w:rPr>
                <w:rStyle w:val="Hyperlink"/>
                <w:noProof/>
                <w:lang w:val="en-GB"/>
              </w:rPr>
              <w:t>Use of branches</w:t>
            </w:r>
            <w:r>
              <w:rPr>
                <w:noProof/>
                <w:webHidden/>
              </w:rPr>
              <w:tab/>
            </w:r>
            <w:r>
              <w:rPr>
                <w:noProof/>
                <w:webHidden/>
              </w:rPr>
              <w:fldChar w:fldCharType="begin"/>
            </w:r>
            <w:r>
              <w:rPr>
                <w:noProof/>
                <w:webHidden/>
              </w:rPr>
              <w:instrText xml:space="preserve"> PAGEREF _Toc140232086 \h </w:instrText>
            </w:r>
            <w:r>
              <w:rPr>
                <w:noProof/>
                <w:webHidden/>
              </w:rPr>
            </w:r>
            <w:r>
              <w:rPr>
                <w:noProof/>
                <w:webHidden/>
              </w:rPr>
              <w:fldChar w:fldCharType="separate"/>
            </w:r>
            <w:r>
              <w:rPr>
                <w:noProof/>
                <w:webHidden/>
              </w:rPr>
              <w:t>18</w:t>
            </w:r>
            <w:r>
              <w:rPr>
                <w:noProof/>
                <w:webHidden/>
              </w:rPr>
              <w:fldChar w:fldCharType="end"/>
            </w:r>
          </w:hyperlink>
        </w:p>
        <w:p w14:paraId="259DB986" w14:textId="3FDABC38"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87" w:history="1">
            <w:r w:rsidRPr="00C80ED4">
              <w:rPr>
                <w:rStyle w:val="Hyperlink"/>
                <w:noProof/>
              </w:rPr>
              <w:t>6.6.3</w:t>
            </w:r>
            <w:r>
              <w:rPr>
                <w:noProof/>
                <w:kern w:val="2"/>
                <w:sz w:val="22"/>
                <w:szCs w:val="22"/>
                <w:lang w:val="en-GB" w:eastAsia="en-GB"/>
                <w14:ligatures w14:val="standardContextual"/>
              </w:rPr>
              <w:tab/>
            </w:r>
            <w:r w:rsidRPr="00C80ED4">
              <w:rPr>
                <w:rStyle w:val="Hyperlink"/>
                <w:noProof/>
              </w:rPr>
              <w:t>Using .gitignore</w:t>
            </w:r>
            <w:r>
              <w:rPr>
                <w:noProof/>
                <w:webHidden/>
              </w:rPr>
              <w:tab/>
            </w:r>
            <w:r>
              <w:rPr>
                <w:noProof/>
                <w:webHidden/>
              </w:rPr>
              <w:fldChar w:fldCharType="begin"/>
            </w:r>
            <w:r>
              <w:rPr>
                <w:noProof/>
                <w:webHidden/>
              </w:rPr>
              <w:instrText xml:space="preserve"> PAGEREF _Toc140232087 \h </w:instrText>
            </w:r>
            <w:r>
              <w:rPr>
                <w:noProof/>
                <w:webHidden/>
              </w:rPr>
            </w:r>
            <w:r>
              <w:rPr>
                <w:noProof/>
                <w:webHidden/>
              </w:rPr>
              <w:fldChar w:fldCharType="separate"/>
            </w:r>
            <w:r>
              <w:rPr>
                <w:noProof/>
                <w:webHidden/>
              </w:rPr>
              <w:t>20</w:t>
            </w:r>
            <w:r>
              <w:rPr>
                <w:noProof/>
                <w:webHidden/>
              </w:rPr>
              <w:fldChar w:fldCharType="end"/>
            </w:r>
          </w:hyperlink>
        </w:p>
        <w:p w14:paraId="2EE309D2" w14:textId="0AF05859"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88" w:history="1">
            <w:r w:rsidRPr="00C80ED4">
              <w:rPr>
                <w:rStyle w:val="Hyperlink"/>
                <w:noProof/>
                <w:lang w:val="en-GB"/>
              </w:rPr>
              <w:t>6.6.4</w:t>
            </w:r>
            <w:r>
              <w:rPr>
                <w:noProof/>
                <w:kern w:val="2"/>
                <w:sz w:val="22"/>
                <w:szCs w:val="22"/>
                <w:lang w:val="en-GB" w:eastAsia="en-GB"/>
                <w14:ligatures w14:val="standardContextual"/>
              </w:rPr>
              <w:tab/>
            </w:r>
            <w:r w:rsidRPr="00C80ED4">
              <w:rPr>
                <w:rStyle w:val="Hyperlink"/>
                <w:noProof/>
                <w:lang w:val="en-GB"/>
              </w:rPr>
              <w:t>Authorization</w:t>
            </w:r>
            <w:r>
              <w:rPr>
                <w:noProof/>
                <w:webHidden/>
              </w:rPr>
              <w:tab/>
            </w:r>
            <w:r>
              <w:rPr>
                <w:noProof/>
                <w:webHidden/>
              </w:rPr>
              <w:fldChar w:fldCharType="begin"/>
            </w:r>
            <w:r>
              <w:rPr>
                <w:noProof/>
                <w:webHidden/>
              </w:rPr>
              <w:instrText xml:space="preserve"> PAGEREF _Toc140232088 \h </w:instrText>
            </w:r>
            <w:r>
              <w:rPr>
                <w:noProof/>
                <w:webHidden/>
              </w:rPr>
            </w:r>
            <w:r>
              <w:rPr>
                <w:noProof/>
                <w:webHidden/>
              </w:rPr>
              <w:fldChar w:fldCharType="separate"/>
            </w:r>
            <w:r>
              <w:rPr>
                <w:noProof/>
                <w:webHidden/>
              </w:rPr>
              <w:t>20</w:t>
            </w:r>
            <w:r>
              <w:rPr>
                <w:noProof/>
                <w:webHidden/>
              </w:rPr>
              <w:fldChar w:fldCharType="end"/>
            </w:r>
          </w:hyperlink>
        </w:p>
        <w:p w14:paraId="56FC8359" w14:textId="20C0500F"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89" w:history="1">
            <w:r w:rsidRPr="00C80ED4">
              <w:rPr>
                <w:rStyle w:val="Hyperlink"/>
                <w:noProof/>
                <w:lang w:val="en-GB"/>
              </w:rPr>
              <w:t>6.6.5</w:t>
            </w:r>
            <w:r>
              <w:rPr>
                <w:noProof/>
                <w:kern w:val="2"/>
                <w:sz w:val="22"/>
                <w:szCs w:val="22"/>
                <w:lang w:val="en-GB" w:eastAsia="en-GB"/>
                <w14:ligatures w14:val="standardContextual"/>
              </w:rPr>
              <w:tab/>
            </w:r>
            <w:r w:rsidRPr="00C80ED4">
              <w:rPr>
                <w:rStyle w:val="Hyperlink"/>
                <w:noProof/>
                <w:lang w:val="en-GB"/>
              </w:rPr>
              <w:t>Problems with ‘merging’</w:t>
            </w:r>
            <w:r>
              <w:rPr>
                <w:noProof/>
                <w:webHidden/>
              </w:rPr>
              <w:tab/>
            </w:r>
            <w:r>
              <w:rPr>
                <w:noProof/>
                <w:webHidden/>
              </w:rPr>
              <w:fldChar w:fldCharType="begin"/>
            </w:r>
            <w:r>
              <w:rPr>
                <w:noProof/>
                <w:webHidden/>
              </w:rPr>
              <w:instrText xml:space="preserve"> PAGEREF _Toc140232089 \h </w:instrText>
            </w:r>
            <w:r>
              <w:rPr>
                <w:noProof/>
                <w:webHidden/>
              </w:rPr>
            </w:r>
            <w:r>
              <w:rPr>
                <w:noProof/>
                <w:webHidden/>
              </w:rPr>
              <w:fldChar w:fldCharType="separate"/>
            </w:r>
            <w:r>
              <w:rPr>
                <w:noProof/>
                <w:webHidden/>
              </w:rPr>
              <w:t>21</w:t>
            </w:r>
            <w:r>
              <w:rPr>
                <w:noProof/>
                <w:webHidden/>
              </w:rPr>
              <w:fldChar w:fldCharType="end"/>
            </w:r>
          </w:hyperlink>
        </w:p>
        <w:p w14:paraId="3047C0CE" w14:textId="2DA9505A"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90" w:history="1">
            <w:r w:rsidRPr="00C80ED4">
              <w:rPr>
                <w:rStyle w:val="Hyperlink"/>
                <w:noProof/>
              </w:rPr>
              <w:t>6.6.6</w:t>
            </w:r>
            <w:r>
              <w:rPr>
                <w:noProof/>
                <w:kern w:val="2"/>
                <w:sz w:val="22"/>
                <w:szCs w:val="22"/>
                <w:lang w:val="en-GB" w:eastAsia="en-GB"/>
                <w14:ligatures w14:val="standardContextual"/>
              </w:rPr>
              <w:tab/>
            </w:r>
            <w:r w:rsidRPr="00C80ED4">
              <w:rPr>
                <w:rStyle w:val="Hyperlink"/>
                <w:noProof/>
              </w:rPr>
              <w:t>Remove all files in a GitHub repository</w:t>
            </w:r>
            <w:r>
              <w:rPr>
                <w:noProof/>
                <w:webHidden/>
              </w:rPr>
              <w:tab/>
            </w:r>
            <w:r>
              <w:rPr>
                <w:noProof/>
                <w:webHidden/>
              </w:rPr>
              <w:fldChar w:fldCharType="begin"/>
            </w:r>
            <w:r>
              <w:rPr>
                <w:noProof/>
                <w:webHidden/>
              </w:rPr>
              <w:instrText xml:space="preserve"> PAGEREF _Toc140232090 \h </w:instrText>
            </w:r>
            <w:r>
              <w:rPr>
                <w:noProof/>
                <w:webHidden/>
              </w:rPr>
            </w:r>
            <w:r>
              <w:rPr>
                <w:noProof/>
                <w:webHidden/>
              </w:rPr>
              <w:fldChar w:fldCharType="separate"/>
            </w:r>
            <w:r>
              <w:rPr>
                <w:noProof/>
                <w:webHidden/>
              </w:rPr>
              <w:t>21</w:t>
            </w:r>
            <w:r>
              <w:rPr>
                <w:noProof/>
                <w:webHidden/>
              </w:rPr>
              <w:fldChar w:fldCharType="end"/>
            </w:r>
          </w:hyperlink>
        </w:p>
        <w:p w14:paraId="4BBC5FA6" w14:textId="26874FED"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91" w:history="1">
            <w:r w:rsidRPr="00C80ED4">
              <w:rPr>
                <w:rStyle w:val="Hyperlink"/>
                <w:noProof/>
              </w:rPr>
              <w:t>6.6.7</w:t>
            </w:r>
            <w:r>
              <w:rPr>
                <w:noProof/>
                <w:kern w:val="2"/>
                <w:sz w:val="22"/>
                <w:szCs w:val="22"/>
                <w:lang w:val="en-GB" w:eastAsia="en-GB"/>
                <w14:ligatures w14:val="standardContextual"/>
              </w:rPr>
              <w:tab/>
            </w:r>
            <w:r w:rsidRPr="00C80ED4">
              <w:rPr>
                <w:rStyle w:val="Hyperlink"/>
                <w:noProof/>
              </w:rPr>
              <w:t>How to use a GitHub repo with RStudio?</w:t>
            </w:r>
            <w:r>
              <w:rPr>
                <w:noProof/>
                <w:webHidden/>
              </w:rPr>
              <w:tab/>
            </w:r>
            <w:r>
              <w:rPr>
                <w:noProof/>
                <w:webHidden/>
              </w:rPr>
              <w:fldChar w:fldCharType="begin"/>
            </w:r>
            <w:r>
              <w:rPr>
                <w:noProof/>
                <w:webHidden/>
              </w:rPr>
              <w:instrText xml:space="preserve"> PAGEREF _Toc140232091 \h </w:instrText>
            </w:r>
            <w:r>
              <w:rPr>
                <w:noProof/>
                <w:webHidden/>
              </w:rPr>
            </w:r>
            <w:r>
              <w:rPr>
                <w:noProof/>
                <w:webHidden/>
              </w:rPr>
              <w:fldChar w:fldCharType="separate"/>
            </w:r>
            <w:r>
              <w:rPr>
                <w:noProof/>
                <w:webHidden/>
              </w:rPr>
              <w:t>21</w:t>
            </w:r>
            <w:r>
              <w:rPr>
                <w:noProof/>
                <w:webHidden/>
              </w:rPr>
              <w:fldChar w:fldCharType="end"/>
            </w:r>
          </w:hyperlink>
        </w:p>
        <w:p w14:paraId="14AE41B8" w14:textId="731F22F5" w:rsidR="00ED5358" w:rsidRDefault="00ED5358">
          <w:pPr>
            <w:pStyle w:val="TOC3"/>
            <w:tabs>
              <w:tab w:val="left" w:pos="1100"/>
              <w:tab w:val="right" w:leader="dot" w:pos="9062"/>
            </w:tabs>
            <w:rPr>
              <w:noProof/>
              <w:kern w:val="2"/>
              <w:sz w:val="22"/>
              <w:szCs w:val="22"/>
              <w:lang w:val="en-GB" w:eastAsia="en-GB"/>
              <w14:ligatures w14:val="standardContextual"/>
            </w:rPr>
          </w:pPr>
          <w:hyperlink w:anchor="_Toc140232092" w:history="1">
            <w:r w:rsidRPr="00C80ED4">
              <w:rPr>
                <w:rStyle w:val="Hyperlink"/>
                <w:noProof/>
                <w:lang w:val="en-GB"/>
              </w:rPr>
              <w:t>6.6.8</w:t>
            </w:r>
            <w:r>
              <w:rPr>
                <w:noProof/>
                <w:kern w:val="2"/>
                <w:sz w:val="22"/>
                <w:szCs w:val="22"/>
                <w:lang w:val="en-GB" w:eastAsia="en-GB"/>
                <w14:ligatures w14:val="standardContextual"/>
              </w:rPr>
              <w:tab/>
            </w:r>
            <w:r w:rsidRPr="00C80ED4">
              <w:rPr>
                <w:rStyle w:val="Hyperlink"/>
                <w:noProof/>
                <w:lang w:val="en-GB"/>
              </w:rPr>
              <w:t>Automatic creation of repository from within R/Rstudio</w:t>
            </w:r>
            <w:r>
              <w:rPr>
                <w:noProof/>
                <w:webHidden/>
              </w:rPr>
              <w:tab/>
            </w:r>
            <w:r>
              <w:rPr>
                <w:noProof/>
                <w:webHidden/>
              </w:rPr>
              <w:fldChar w:fldCharType="begin"/>
            </w:r>
            <w:r>
              <w:rPr>
                <w:noProof/>
                <w:webHidden/>
              </w:rPr>
              <w:instrText xml:space="preserve"> PAGEREF _Toc140232092 \h </w:instrText>
            </w:r>
            <w:r>
              <w:rPr>
                <w:noProof/>
                <w:webHidden/>
              </w:rPr>
            </w:r>
            <w:r>
              <w:rPr>
                <w:noProof/>
                <w:webHidden/>
              </w:rPr>
              <w:fldChar w:fldCharType="separate"/>
            </w:r>
            <w:r>
              <w:rPr>
                <w:noProof/>
                <w:webHidden/>
              </w:rPr>
              <w:t>21</w:t>
            </w:r>
            <w:r>
              <w:rPr>
                <w:noProof/>
                <w:webHidden/>
              </w:rPr>
              <w:fldChar w:fldCharType="end"/>
            </w:r>
          </w:hyperlink>
        </w:p>
        <w:p w14:paraId="10689DA3" w14:textId="7C1BDE39" w:rsidR="00FF4703" w:rsidRDefault="00FF4703">
          <w:r>
            <w:rPr>
              <w:b/>
              <w:bCs/>
              <w:noProof/>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Hlk117082157"/>
      <w:bookmarkStart w:id="3" w:name="_Toc140232067"/>
      <w:r>
        <w:rPr>
          <w:lang w:val="en-GB"/>
        </w:rPr>
        <w:lastRenderedPageBreak/>
        <w:t>Introduction</w:t>
      </w:r>
      <w:bookmarkEnd w:id="0"/>
      <w:bookmarkEnd w:id="1"/>
      <w:bookmarkEnd w:id="3"/>
    </w:p>
    <w:p w14:paraId="56486FAA" w14:textId="663D842B" w:rsidR="009546F2" w:rsidRDefault="008269CD" w:rsidP="004C236F">
      <w:pPr>
        <w:jc w:val="both"/>
      </w:pPr>
      <w:bookmarkStart w:id="4" w:name="_Hlk117071150"/>
      <w:bookmarkEnd w:id="2"/>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2941A44A"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(sFSS)</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the sFSS</w:t>
      </w:r>
      <w:r w:rsidR="002773E1">
        <w:t xml:space="preserve"> template</w:t>
      </w:r>
      <w:r>
        <w:t xml:space="preserve">. </w:t>
      </w: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5" w:name="_Toc140232068"/>
      <w:r w:rsidRPr="002773E1">
        <w:t>ENCORE components</w:t>
      </w:r>
      <w:bookmarkEnd w:id="5"/>
    </w:p>
    <w:p w14:paraId="23384131" w14:textId="29D7246F" w:rsidR="004C236F" w:rsidRPr="004C236F" w:rsidRDefault="004C236F" w:rsidP="004C236F">
      <w:pPr>
        <w:spacing w:after="0"/>
        <w:jc w:val="both"/>
      </w:pPr>
      <w:r>
        <w:t>ENCORE comprises three components:</w:t>
      </w:r>
    </w:p>
    <w:p w14:paraId="0AC4A32A" w14:textId="65B9C7F0" w:rsidR="002C0CF8" w:rsidRDefault="002C0CF8" w:rsidP="004C236F">
      <w:pPr>
        <w:pStyle w:val="ListParagraph"/>
        <w:numPr>
          <w:ilvl w:val="0"/>
          <w:numId w:val="73"/>
        </w:numPr>
        <w:jc w:val="both"/>
      </w:pPr>
      <w:r w:rsidRPr="00EF6DB9">
        <w:rPr>
          <w:b/>
          <w:bCs/>
        </w:rPr>
        <w:t>The standardized File System Structure (sFSS)</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30D2479B"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420FF5">
        <w:rPr>
          <w:i/>
          <w:iCs/>
          <w:color w:val="0070C0"/>
          <w:highlight w:val="lightGray"/>
          <w:u w:val="single"/>
        </w:rPr>
        <w:t>8</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C9C70E4"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420FF5">
        <w:rPr>
          <w:i/>
          <w:iCs/>
          <w:color w:val="0070C0"/>
          <w:highlight w:val="lightGray"/>
          <w:u w:val="single"/>
        </w:rPr>
        <w:t>5</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944F489" w14:textId="43B4D1FB" w:rsidR="00CA0068" w:rsidRDefault="00CA0068" w:rsidP="00CA0068">
      <w:pPr>
        <w:jc w:val="center"/>
      </w:pPr>
      <w:r>
        <w:rPr>
          <w:noProof/>
        </w:rPr>
        <w:drawing>
          <wp:inline distT="0" distB="0" distL="0" distR="0" wp14:anchorId="0AE85F15" wp14:editId="5B88A67D">
            <wp:extent cx="4882101" cy="2722503"/>
            <wp:effectExtent l="0" t="0" r="0" b="1905"/>
            <wp:docPr id="6"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roject&#10;&#10;Description automatically generated"/>
                    <pic:cNvPicPr/>
                  </pic:nvPicPr>
                  <pic:blipFill>
                    <a:blip r:embed="rId12"/>
                    <a:stretch>
                      <a:fillRect/>
                    </a:stretch>
                  </pic:blipFill>
                  <pic:spPr>
                    <a:xfrm>
                      <a:off x="0" y="0"/>
                      <a:ext cx="4889529" cy="2726645"/>
                    </a:xfrm>
                    <a:prstGeom prst="rect">
                      <a:avLst/>
                    </a:prstGeom>
                  </pic:spPr>
                </pic:pic>
              </a:graphicData>
            </a:graphic>
          </wp:inline>
        </w:drawing>
      </w:r>
    </w:p>
    <w:p w14:paraId="15477A7E" w14:textId="7015F237"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(sFSS)</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 xml:space="preserve">s depending </w:t>
      </w:r>
      <w:proofErr w:type="gramStart"/>
      <w:r w:rsidR="004C236F">
        <w:rPr>
          <w:color w:val="002060"/>
          <w:sz w:val="18"/>
          <w:szCs w:val="18"/>
        </w:rPr>
        <w:t>of</w:t>
      </w:r>
      <w:proofErr w:type="gramEnd"/>
      <w:r w:rsidR="004C236F">
        <w:rPr>
          <w:color w:val="002060"/>
          <w:sz w:val="18"/>
          <w:szCs w:val="18"/>
        </w:rPr>
        <w:t xml:space="preserve">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6" w:name="_Toc139381299"/>
      <w:bookmarkStart w:id="7" w:name="_Toc140232069"/>
      <w:r>
        <w:t>How to get started?</w:t>
      </w:r>
      <w:bookmarkEnd w:id="6"/>
      <w:bookmarkEnd w:id="7"/>
    </w:p>
    <w:p w14:paraId="5DD9ABAD" w14:textId="373BE2BC" w:rsidR="002773E1" w:rsidRPr="002773E1" w:rsidRDefault="002773E1" w:rsidP="00EF6DB9">
      <w:pPr>
        <w:spacing w:after="0"/>
        <w:jc w:val="both"/>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45130C92" w14:textId="2C8FE30B" w:rsidR="002773E1" w:rsidRDefault="00866091" w:rsidP="00866091">
      <w:pPr>
        <w:spacing w:after="0"/>
        <w:jc w:val="center"/>
      </w:pPr>
      <w:r>
        <w:rPr>
          <w:noProof/>
        </w:rPr>
        <w:drawing>
          <wp:inline distT="0" distB="0" distL="0" distR="0" wp14:anchorId="2705E9A6" wp14:editId="2BAE5831">
            <wp:extent cx="4508390" cy="3105482"/>
            <wp:effectExtent l="0" t="0" r="6985" b="0"/>
            <wp:docPr id="7" name="Picture 7"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project&#10;&#10;Description automatically generated"/>
                    <pic:cNvPicPr/>
                  </pic:nvPicPr>
                  <pic:blipFill>
                    <a:blip r:embed="rId13"/>
                    <a:stretch>
                      <a:fillRect/>
                    </a:stretch>
                  </pic:blipFill>
                  <pic:spPr>
                    <a:xfrm>
                      <a:off x="0" y="0"/>
                      <a:ext cx="4512997" cy="3108655"/>
                    </a:xfrm>
                    <a:prstGeom prst="rect">
                      <a:avLst/>
                    </a:prstGeom>
                  </pic:spPr>
                </pic:pic>
              </a:graphicData>
            </a:graphic>
          </wp:inline>
        </w:drawing>
      </w:r>
    </w:p>
    <w:p w14:paraId="0722B453" w14:textId="5A7A19D4" w:rsidR="004B697A" w:rsidRDefault="004B697A" w:rsidP="00866091">
      <w:pPr>
        <w:spacing w:after="0"/>
      </w:pPr>
    </w:p>
    <w:p w14:paraId="5E21C132" w14:textId="14BFC6CF" w:rsidR="002773E1" w:rsidRPr="002C0CF8" w:rsidRDefault="002773E1" w:rsidP="004C236F">
      <w:pPr>
        <w:jc w:val="both"/>
        <w:rPr>
          <w:color w:val="002060"/>
          <w:sz w:val="18"/>
          <w:szCs w:val="18"/>
        </w:rPr>
      </w:pPr>
      <w:commentRangeStart w:id="8"/>
      <w:r w:rsidRPr="00781009">
        <w:rPr>
          <w:b/>
          <w:bCs/>
          <w:color w:val="002060"/>
          <w:sz w:val="18"/>
          <w:szCs w:val="18"/>
        </w:rPr>
        <w:t xml:space="preserve">Figure </w:t>
      </w:r>
      <w:r>
        <w:rPr>
          <w:b/>
          <w:bCs/>
          <w:color w:val="002060"/>
          <w:sz w:val="18"/>
          <w:szCs w:val="18"/>
        </w:rPr>
        <w:t>2</w:t>
      </w:r>
      <w:commentRangeEnd w:id="8"/>
      <w:r w:rsidR="007F7D3A">
        <w:rPr>
          <w:rStyle w:val="CommentReference"/>
        </w:rPr>
        <w:commentReference w:id="8"/>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up your project, you will find more specific instructions inside the sFSS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0E68C739" w:rsidR="00EF6DB9" w:rsidRPr="002A6ED2" w:rsidRDefault="0034457E" w:rsidP="004C236F">
      <w:pPr>
        <w:pStyle w:val="Heading1"/>
      </w:pPr>
      <w:bookmarkStart w:id="9" w:name="_Toc139381300"/>
      <w:bookmarkStart w:id="10" w:name="_Toc140232070"/>
      <w:r>
        <w:t xml:space="preserve">basic usage </w:t>
      </w:r>
      <w:r w:rsidR="00EF6DB9">
        <w:t xml:space="preserve">Principles: </w:t>
      </w:r>
      <w:r w:rsidR="009546F2">
        <w:t xml:space="preserve">Transparancy and </w:t>
      </w:r>
      <w:r w:rsidR="00EF6DB9">
        <w:t>reproducibility</w:t>
      </w:r>
      <w:bookmarkEnd w:id="9"/>
      <w:bookmarkEnd w:id="10"/>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sFSS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sFSS.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sFSS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sFSS. R</w:t>
      </w:r>
      <w:r w:rsidR="00EF6DB9" w:rsidRPr="00AD46BA">
        <w:t>elative</w:t>
      </w:r>
      <w:r w:rsidR="003D2466">
        <w:t xml:space="preserve"> links (with respect to the </w:t>
      </w:r>
      <w:r w:rsidR="00EF6DB9" w:rsidRPr="00AD46BA">
        <w:t>sFSS root</w:t>
      </w:r>
      <w:r w:rsidR="003D2466">
        <w:t>) also ensures that</w:t>
      </w:r>
      <w:r w:rsidR="00EF6DB9" w:rsidRPr="00AD46BA">
        <w:t xml:space="preserve"> code remains </w:t>
      </w:r>
      <w:r w:rsidR="003D2466">
        <w:t xml:space="preserve">executable </w:t>
      </w:r>
      <w:r w:rsidR="00EF6DB9" w:rsidRPr="00AD46BA">
        <w:t xml:space="preserve">if the sFSS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he sFSS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70446DC6"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your peers. </w:t>
      </w:r>
      <w:r>
        <w:t xml:space="preserve">ENCORE </w:t>
      </w:r>
      <w:r w:rsidR="00893B72">
        <w:t xml:space="preserve">aims to improve transparency and </w:t>
      </w:r>
      <w:r>
        <w:t>reproducibility. Specifying the conceptual information in detail will also help to identify methodological problems. Use the sFSS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3576C435"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w:t>
      </w:r>
      <w:r w:rsidR="000F3B00">
        <w:t>L</w:t>
      </w:r>
      <w:r w:rsidRPr="00005EE0">
        <w:t>ab</w:t>
      </w:r>
      <w:r w:rsidR="000F3B00">
        <w:t>J</w:t>
      </w:r>
      <w:r w:rsidRPr="00005EE0">
        <w:t>ournal.docx, 0_PROJECT.md, and 0_REAMDE.md)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r>
        <w:t>s</w:t>
      </w:r>
      <w:r w:rsidRPr="00AD46BA">
        <w:t xml:space="preserve">FSS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2020DB03" w14:textId="79C65EFF" w:rsidR="0034457E" w:rsidRDefault="0034457E" w:rsidP="0034457E">
      <w:pPr>
        <w:pStyle w:val="ListParagraph"/>
        <w:numPr>
          <w:ilvl w:val="0"/>
          <w:numId w:val="68"/>
        </w:numPr>
        <w:spacing w:before="0" w:after="0"/>
        <w:rPr>
          <w:lang w:val="en-GB"/>
        </w:rPr>
      </w:pPr>
      <w:r w:rsidRPr="0095627D">
        <w:rPr>
          <w:lang w:val="en-GB"/>
        </w:rPr>
        <w:t xml:space="preserve">Van Kampen AHC, </w:t>
      </w:r>
      <w:proofErr w:type="spellStart"/>
      <w:r w:rsidRPr="0095627D">
        <w:rPr>
          <w:lang w:val="en-GB"/>
        </w:rPr>
        <w:t>Mahamune</w:t>
      </w:r>
      <w:proofErr w:type="spellEnd"/>
      <w:r w:rsidRPr="0095627D">
        <w:rPr>
          <w:lang w:val="en-GB"/>
        </w:rPr>
        <w:t xml:space="preserve"> U.M, </w:t>
      </w:r>
      <w:r w:rsidR="00893B72">
        <w:rPr>
          <w:lang w:val="en-GB"/>
        </w:rPr>
        <w:t xml:space="preserve">Dane, A.D., Van Schaik, </w:t>
      </w:r>
      <w:proofErr w:type="gramStart"/>
      <w:r w:rsidR="00893B72">
        <w:rPr>
          <w:lang w:val="en-GB"/>
        </w:rPr>
        <w:t>B.D.C.,</w:t>
      </w:r>
      <w:r w:rsidRPr="0095627D">
        <w:rPr>
          <w:lang w:val="en-GB"/>
        </w:rPr>
        <w:t>…</w:t>
      </w:r>
      <w:proofErr w:type="gramEnd"/>
      <w:r w:rsidRPr="0095627D">
        <w:rPr>
          <w:lang w:val="en-GB"/>
        </w:rPr>
        <w:t xml:space="preserve">….., </w:t>
      </w:r>
      <w:proofErr w:type="spellStart"/>
      <w:r w:rsidRPr="0095627D">
        <w:rPr>
          <w:lang w:val="en-GB"/>
        </w:rPr>
        <w:t>Jongejan</w:t>
      </w:r>
      <w:proofErr w:type="spellEnd"/>
      <w:r w:rsidRPr="0095627D">
        <w:rPr>
          <w:lang w:val="en-GB"/>
        </w:rPr>
        <w:t>, A, Moerland, PD (2023) ENCORE: Enhancing Computational Reproducibility</w:t>
      </w:r>
      <w:r>
        <w:rPr>
          <w:lang w:val="en-GB"/>
        </w:rPr>
        <w:t xml:space="preserve">. </w:t>
      </w:r>
      <w:r w:rsidRPr="0095627D">
        <w:rPr>
          <w:i/>
          <w:iCs/>
          <w:lang w:val="en-GB"/>
        </w:rPr>
        <w:t>In prep</w:t>
      </w:r>
      <w:r w:rsidRPr="0095627D">
        <w:rPr>
          <w:lang w:val="en-GB"/>
        </w:rPr>
        <w:t>.</w:t>
      </w:r>
    </w:p>
    <w:p w14:paraId="277ECCCC" w14:textId="77777777" w:rsidR="0034457E" w:rsidRPr="0095627D" w:rsidRDefault="0034457E" w:rsidP="0034457E">
      <w:pPr>
        <w:pStyle w:val="ListParagraph"/>
        <w:spacing w:before="0" w:after="0"/>
        <w:ind w:left="360"/>
        <w:rPr>
          <w:lang w:val="en-GB"/>
        </w:rPr>
      </w:pPr>
    </w:p>
    <w:p w14:paraId="46836542" w14:textId="4725E041" w:rsidR="0034457E" w:rsidRPr="002C43B2" w:rsidRDefault="0034457E" w:rsidP="0034457E">
      <w:pPr>
        <w:pStyle w:val="ListParagraph"/>
        <w:numPr>
          <w:ilvl w:val="0"/>
          <w:numId w:val="68"/>
        </w:numPr>
        <w:spacing w:before="0" w:after="0"/>
        <w:rPr>
          <w:rStyle w:val="Hyperlink"/>
          <w:color w:val="auto"/>
          <w:u w:val="none"/>
          <w:lang w:val="nl-NL"/>
        </w:rPr>
      </w:pPr>
      <w:r w:rsidRPr="0095627D">
        <w:rPr>
          <w:lang w:val="en-GB"/>
        </w:rPr>
        <w:t xml:space="preserve">Van Kampen AHC, </w:t>
      </w:r>
      <w:proofErr w:type="spellStart"/>
      <w:r w:rsidRPr="0095627D">
        <w:rPr>
          <w:lang w:val="en-GB"/>
        </w:rPr>
        <w:t>Mahamune</w:t>
      </w:r>
      <w:proofErr w:type="spellEnd"/>
      <w:r w:rsidRPr="0095627D">
        <w:rPr>
          <w:lang w:val="en-GB"/>
        </w:rPr>
        <w:t xml:space="preserve"> U, </w:t>
      </w:r>
      <w:proofErr w:type="spellStart"/>
      <w:r w:rsidRPr="0095627D">
        <w:rPr>
          <w:lang w:val="en-GB"/>
        </w:rPr>
        <w:t>Jongejan</w:t>
      </w:r>
      <w:proofErr w:type="spellEnd"/>
      <w:r w:rsidRPr="0095627D">
        <w:rPr>
          <w:lang w:val="en-GB"/>
        </w:rPr>
        <w:t xml:space="preserve">, A (2023) The standardized file system structure (FSS) navigator. </w:t>
      </w:r>
      <w:proofErr w:type="spellStart"/>
      <w:r w:rsidRPr="0095627D">
        <w:rPr>
          <w:lang w:val="nl-NL"/>
        </w:rPr>
        <w:t>Zenodo</w:t>
      </w:r>
      <w:proofErr w:type="spellEnd"/>
      <w:r w:rsidRPr="0095627D">
        <w:rPr>
          <w:lang w:val="nl-NL"/>
        </w:rPr>
        <w:t xml:space="preserve">. DOI: </w:t>
      </w:r>
      <w:hyperlink r:id="rId17" w:history="1">
        <w:r w:rsidRPr="0095627D">
          <w:rPr>
            <w:rStyle w:val="Hyperlink"/>
            <w:lang w:val="nl-NL"/>
          </w:rPr>
          <w:t>https://doi.org/10.5281/zenodo.7985655</w:t>
        </w:r>
      </w:hyperlink>
      <w:r>
        <w:rPr>
          <w:rStyle w:val="Hyperlink"/>
          <w:lang w:val="nl-NL"/>
        </w:rPr>
        <w:t>.</w:t>
      </w:r>
    </w:p>
    <w:p w14:paraId="39D062D4" w14:textId="77777777" w:rsidR="0034457E" w:rsidRPr="002C43B2" w:rsidRDefault="0034457E" w:rsidP="0034457E">
      <w:pPr>
        <w:pStyle w:val="ListParagraph"/>
        <w:rPr>
          <w:lang w:val="nl-NL"/>
        </w:rPr>
      </w:pPr>
    </w:p>
    <w:p w14:paraId="7338AD76" w14:textId="4B9D1114" w:rsidR="0034457E" w:rsidRDefault="0034457E" w:rsidP="0034457E">
      <w:pPr>
        <w:pStyle w:val="ListParagraph"/>
        <w:numPr>
          <w:ilvl w:val="0"/>
          <w:numId w:val="68"/>
        </w:numPr>
        <w:spacing w:before="0" w:after="0"/>
        <w:rPr>
          <w:lang w:val="en-GB"/>
        </w:rPr>
      </w:pPr>
      <w:proofErr w:type="spellStart"/>
      <w:r w:rsidRPr="0095627D">
        <w:rPr>
          <w:lang w:val="nl-NL"/>
        </w:rPr>
        <w:t>Mahamune</w:t>
      </w:r>
      <w:proofErr w:type="spellEnd"/>
      <w:r w:rsidRPr="0095627D">
        <w:rPr>
          <w:lang w:val="nl-NL"/>
        </w:rPr>
        <w:t xml:space="preserve"> U, Moerland, PD,</w:t>
      </w:r>
      <w:r>
        <w:rPr>
          <w:lang w:val="nl-NL"/>
        </w:rPr>
        <w:t xml:space="preserve"> ……. </w:t>
      </w:r>
      <w:proofErr w:type="gramStart"/>
      <w:r>
        <w:rPr>
          <w:lang w:val="nl-NL"/>
        </w:rPr>
        <w:t>,</w:t>
      </w:r>
      <w:r w:rsidRPr="0095627D">
        <w:rPr>
          <w:lang w:val="nl-NL"/>
        </w:rPr>
        <w:t>Van</w:t>
      </w:r>
      <w:proofErr w:type="gramEnd"/>
      <w:r w:rsidRPr="0095627D">
        <w:rPr>
          <w:lang w:val="nl-NL"/>
        </w:rPr>
        <w:t xml:space="preserve">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34457E" w:rsidRDefault="0034457E" w:rsidP="0034457E">
      <w:pPr>
        <w:pStyle w:val="ListParagraph"/>
        <w:rPr>
          <w:lang w:val="en-GB"/>
        </w:rPr>
      </w:pPr>
    </w:p>
    <w:p w14:paraId="72921382" w14:textId="245E4CB9" w:rsidR="00651AD9" w:rsidRPr="00651AD9" w:rsidRDefault="002C43B2" w:rsidP="005F3593">
      <w:pPr>
        <w:pStyle w:val="Heading1"/>
        <w:ind w:left="431" w:hanging="431"/>
        <w:rPr>
          <w:lang w:val="en-GB"/>
        </w:rPr>
      </w:pPr>
      <w:bookmarkStart w:id="11" w:name="_Toc139381301"/>
      <w:bookmarkStart w:id="12" w:name="_Toc140232071"/>
      <w:r>
        <w:rPr>
          <w:lang w:val="en-GB"/>
        </w:rPr>
        <w:t>Setting up</w:t>
      </w:r>
      <w:r w:rsidR="009234EC" w:rsidRPr="009234EC">
        <w:rPr>
          <w:lang w:val="en-GB"/>
        </w:rPr>
        <w:t xml:space="preserve"> your project</w:t>
      </w:r>
      <w:r w:rsidR="00651AD9">
        <w:rPr>
          <w:lang w:val="en-GB"/>
        </w:rPr>
        <w:t>: the recipe</w:t>
      </w:r>
      <w:bookmarkEnd w:id="4"/>
      <w:bookmarkEnd w:id="11"/>
      <w:bookmarkEnd w:id="12"/>
    </w:p>
    <w:p w14:paraId="4E5AF2F0" w14:textId="2045A601" w:rsidR="00B31699" w:rsidRPr="002C0CF8" w:rsidRDefault="000822F3" w:rsidP="002C0CF8">
      <w:pPr>
        <w:rPr>
          <w:b/>
          <w:bCs/>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420FF5">
        <w:rPr>
          <w:i/>
          <w:iCs/>
          <w:color w:val="0070C0"/>
          <w:highlight w:val="lightGray"/>
          <w:u w:val="single"/>
        </w:rPr>
        <w:t>8</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w:t>
      </w:r>
      <w:proofErr w:type="spellStart"/>
      <w:r w:rsidR="007114F1">
        <w:t>sFSS</w:t>
      </w:r>
      <w:proofErr w:type="spellEnd"/>
      <w:r w:rsidR="007114F1">
        <w:t xml:space="preserve">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58F9BE22" w14:textId="77777777" w:rsidR="000822F3" w:rsidRDefault="000822F3" w:rsidP="008219B2"/>
    <w:p w14:paraId="113C5D74" w14:textId="77777777" w:rsidR="008219B2" w:rsidRDefault="008219B2" w:rsidP="008219B2"/>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13" w:name="_Toc139381303"/>
      <w:bookmarkStart w:id="14" w:name="_Toc140232072"/>
      <w:r>
        <w:rPr>
          <w:lang w:val="en-GB"/>
        </w:rPr>
        <w:t xml:space="preserve">Step 1: create and initialise the </w:t>
      </w:r>
      <w:bookmarkEnd w:id="13"/>
      <w:r>
        <w:rPr>
          <w:lang w:val="en-GB"/>
        </w:rPr>
        <w:t>standardized File System Structure (sFSS)</w:t>
      </w:r>
      <w:bookmarkEnd w:id="14"/>
    </w:p>
    <w:p w14:paraId="075E675C" w14:textId="77777777" w:rsidR="008219B2" w:rsidRDefault="008219B2" w:rsidP="008219B2">
      <w:pPr>
        <w:spacing w:after="0"/>
        <w:jc w:val="both"/>
        <w:rPr>
          <w:lang w:val="en-GB"/>
        </w:rPr>
      </w:pPr>
      <w:r>
        <w:rPr>
          <w:lang w:val="en-GB"/>
        </w:rPr>
        <w:t xml:space="preserve">The next step is to create a project directory on your computer that is based on the </w:t>
      </w:r>
      <w:proofErr w:type="spellStart"/>
      <w:r>
        <w:rPr>
          <w:lang w:val="en-GB"/>
        </w:rPr>
        <w:t>sFSS</w:t>
      </w:r>
      <w:proofErr w:type="spellEnd"/>
      <w:r>
        <w:rPr>
          <w:lang w:val="en-GB"/>
        </w:rPr>
        <w:t xml:space="preserve">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77777777"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w:t>
      </w:r>
      <w:proofErr w:type="spellStart"/>
      <w:r>
        <w:t>sFSS</w:t>
      </w:r>
      <w:proofErr w:type="spellEnd"/>
      <w:r>
        <w:t xml:space="preserve"> you will find markdown files (file extension .md). </w:t>
      </w:r>
      <w:bookmarkStart w:id="15" w:name="_Hlk138849264"/>
      <w:r>
        <w:t xml:space="preserve">If you are not familiar with </w:t>
      </w:r>
      <w:proofErr w:type="gramStart"/>
      <w:r>
        <w:t>markdown</w:t>
      </w:r>
      <w:proofErr w:type="gramEnd"/>
      <w:r>
        <w:t xml:space="preserve"> then visit  </w:t>
      </w:r>
      <w:hyperlink r:id="rId18" w:history="1">
        <w:r w:rsidRPr="00620D3A">
          <w:rPr>
            <w:rStyle w:val="Hyperlink"/>
          </w:rPr>
          <w:t>https://www.markdownguide.org/getting-started</w:t>
        </w:r>
      </w:hyperlink>
      <w:bookmarkEnd w:id="15"/>
      <w:r>
        <w:t xml:space="preserve">. </w:t>
      </w:r>
      <w:r>
        <w:rPr>
          <w:lang w:val="en-GB"/>
        </w:rPr>
        <w:t xml:space="preserve">Markdown files </w:t>
      </w:r>
      <w:r w:rsidRPr="00FF1EF4">
        <w:rPr>
          <w:lang w:val="en-GB"/>
        </w:rPr>
        <w:t xml:space="preserve">can be edited with any text editor but are better visualized in a Markdown viewer such as Typora (www.typora.io; Windows, Mac) or Notepad++ (Windows; install the </w:t>
      </w:r>
      <w:proofErr w:type="spellStart"/>
      <w:r w:rsidRPr="00FF1EF4">
        <w:rPr>
          <w:lang w:val="en-GB"/>
        </w:rPr>
        <w:t>MarkdownViewer</w:t>
      </w:r>
      <w:proofErr w:type="spellEnd"/>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16" w:name="_Toc140232073"/>
      <w:r>
        <w:rPr>
          <w:lang w:val="en-GB"/>
        </w:rPr>
        <w:t>Create the sFSS template</w:t>
      </w:r>
      <w:bookmarkEnd w:id="16"/>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77777777" w:rsidR="008219B2" w:rsidRPr="00FF1EF4" w:rsidRDefault="008219B2" w:rsidP="008219B2">
      <w:pPr>
        <w:pStyle w:val="ListParagraph"/>
        <w:numPr>
          <w:ilvl w:val="0"/>
          <w:numId w:val="47"/>
        </w:numPr>
        <w:spacing w:after="0"/>
        <w:jc w:val="both"/>
      </w:pPr>
      <w:r>
        <w:t>Create a project directory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w:t>
      </w:r>
      <w:proofErr w:type="spellStart"/>
      <w:r w:rsidRPr="00FF1EF4">
        <w:t>sFSS</w:t>
      </w:r>
      <w:proofErr w:type="spellEnd"/>
      <w:r w:rsidRPr="00FF1EF4">
        <w:t xml:space="preserve"> template from the ENCORE GitHub </w:t>
      </w:r>
      <w:r>
        <w:t>r</w:t>
      </w:r>
      <w:r w:rsidRPr="00FF1EF4">
        <w:t>epository using the next command in git bash</w:t>
      </w:r>
      <w:r>
        <w:t>:</w:t>
      </w:r>
    </w:p>
    <w:p w14:paraId="41F18425" w14:textId="77777777"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9"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17" w:name="_Toc140232074"/>
      <w:r>
        <w:t>Initialize the sFSS project</w:t>
      </w:r>
      <w:bookmarkEnd w:id="17"/>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 xml:space="preserve">file in the </w:t>
      </w:r>
      <w:proofErr w:type="spellStart"/>
      <w:r w:rsidRPr="001D16A8">
        <w:rPr>
          <w:lang w:val="en-GB"/>
        </w:rPr>
        <w:t>sFSS</w:t>
      </w:r>
      <w:proofErr w:type="spellEnd"/>
      <w:r w:rsidRPr="001D16A8">
        <w:rPr>
          <w:lang w:val="en-GB"/>
        </w:rPr>
        <w:t xml:space="preserve"> root </w:t>
      </w:r>
      <w:proofErr w:type="gramStart"/>
      <w:r w:rsidRPr="001D16A8">
        <w:rPr>
          <w:lang w:val="en-GB"/>
        </w:rPr>
        <w:t>directory</w:t>
      </w:r>
      <w:proofErr w:type="gramEnd"/>
    </w:p>
    <w:p w14:paraId="2DBD2AAD" w14:textId="77777777" w:rsidR="001D16A8" w:rsidRPr="00D45CF2" w:rsidRDefault="001D16A8" w:rsidP="001D16A8">
      <w:pPr>
        <w:pStyle w:val="ListParagraph"/>
        <w:numPr>
          <w:ilvl w:val="1"/>
          <w:numId w:val="49"/>
        </w:numPr>
        <w:spacing w:after="0"/>
        <w:jc w:val="both"/>
        <w:rPr>
          <w:lang w:val="en-GB"/>
        </w:rPr>
      </w:pPr>
      <w:commentRangeStart w:id="18"/>
      <w:r>
        <w:rPr>
          <w:lang w:val="en-GB"/>
        </w:rPr>
        <w:t>See instructions in this file</w:t>
      </w:r>
      <w:r w:rsidRPr="00D45CF2">
        <w:rPr>
          <w:lang w:val="en-GB"/>
        </w:rPr>
        <w:t xml:space="preserve">. </w:t>
      </w:r>
      <w:commentRangeEnd w:id="18"/>
      <w:r>
        <w:rPr>
          <w:rStyle w:val="CommentReference"/>
        </w:rPr>
        <w:commentReference w:id="18"/>
      </w:r>
    </w:p>
    <w:p w14:paraId="4D4B90EC" w14:textId="77777777" w:rsidR="001D16A8" w:rsidRDefault="001D16A8" w:rsidP="001D16A8">
      <w:pPr>
        <w:pStyle w:val="ListParagraph"/>
        <w:numPr>
          <w:ilvl w:val="1"/>
          <w:numId w:val="49"/>
        </w:numPr>
        <w:spacing w:after="0"/>
        <w:jc w:val="both"/>
        <w:rPr>
          <w:lang w:val="en-GB"/>
        </w:rPr>
      </w:pPr>
      <w:r>
        <w:rPr>
          <w:lang w:val="en-GB"/>
        </w:rPr>
        <w:t xml:space="preserve">This file is used by the </w:t>
      </w:r>
      <w:proofErr w:type="spellStart"/>
      <w:r>
        <w:rPr>
          <w:lang w:val="en-GB"/>
        </w:rPr>
        <w:t>sFSS</w:t>
      </w:r>
      <w:proofErr w:type="spellEnd"/>
      <w:r>
        <w:rPr>
          <w:lang w:val="en-GB"/>
        </w:rPr>
        <w:t xml:space="preserve">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 xml:space="preserve">Start your lab </w:t>
      </w:r>
      <w:proofErr w:type="gramStart"/>
      <w:r>
        <w:rPr>
          <w:lang w:val="en-GB"/>
        </w:rPr>
        <w:t>journal</w:t>
      </w:r>
      <w:proofErr w:type="gramEnd"/>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lastRenderedPageBreak/>
        <w:t xml:space="preserve">See </w:t>
      </w:r>
      <w:r w:rsidRPr="00781009">
        <w:rPr>
          <w:color w:val="00B050"/>
        </w:rPr>
        <w:t>20231201_</w:t>
      </w:r>
      <w:r w:rsidRPr="00781009">
        <w:rPr>
          <w:color w:val="00B050"/>
          <w:lang w:val="en-GB"/>
        </w:rPr>
        <w:t>Project</w:t>
      </w:r>
      <w:r w:rsidRPr="00781009">
        <w:rPr>
          <w:b/>
          <w:bCs/>
          <w:color w:val="00B050"/>
          <w:lang w:val="en-GB"/>
        </w:rPr>
        <w:t>\</w:t>
      </w:r>
      <w:proofErr w:type="spellStart"/>
      <w:r w:rsidRPr="00781009">
        <w:rPr>
          <w:b/>
          <w:bCs/>
          <w:color w:val="00B050"/>
          <w:lang w:val="en-GB"/>
        </w:rPr>
        <w:t>ProjectDocumentation</w:t>
      </w:r>
      <w:proofErr w:type="spellEnd"/>
      <w:r w:rsidRPr="00781009">
        <w:rPr>
          <w:b/>
          <w:bCs/>
          <w:color w:val="00B050"/>
          <w:lang w:val="en-GB"/>
        </w:rPr>
        <w:t>\</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19" w:name="_Toc139381302"/>
      <w:bookmarkStart w:id="20" w:name="_Toc140232075"/>
      <w:r>
        <w:rPr>
          <w:lang w:val="en-GB"/>
        </w:rPr>
        <w:t>Step 2: Setup your GitHub repository and connect to the sFSS</w:t>
      </w:r>
      <w:bookmarkEnd w:id="19"/>
      <w:bookmarkEnd w:id="20"/>
    </w:p>
    <w:p w14:paraId="048B94F7" w14:textId="77777777" w:rsidR="004E0BC8" w:rsidRDefault="004E0BC8" w:rsidP="0095627D">
      <w:pPr>
        <w:spacing w:after="0"/>
      </w:pPr>
    </w:p>
    <w:p w14:paraId="055F9320" w14:textId="443C3187" w:rsidR="002C0CF8" w:rsidRDefault="004E0BC8" w:rsidP="004E0BC8">
      <w:pPr>
        <w:pStyle w:val="Heading3"/>
      </w:pPr>
      <w:bookmarkStart w:id="21" w:name="_Toc140232076"/>
      <w:r>
        <w:t>Create a GitHub repository</w:t>
      </w:r>
      <w:bookmarkEnd w:id="21"/>
    </w:p>
    <w:p w14:paraId="2097FF86" w14:textId="77777777" w:rsidR="00FF1EF4" w:rsidRPr="00B31699" w:rsidRDefault="00FF1EF4" w:rsidP="00FF1EF4">
      <w:pPr>
        <w:pStyle w:val="ListParagraph"/>
        <w:ind w:left="0"/>
      </w:pPr>
    </w:p>
    <w:p w14:paraId="1196A088" w14:textId="621BB4F0" w:rsidR="002C0CF8" w:rsidRDefault="002C0CF8" w:rsidP="0095627D">
      <w:pPr>
        <w:pStyle w:val="ListParagraph"/>
        <w:numPr>
          <w:ilvl w:val="0"/>
          <w:numId w:val="39"/>
        </w:numPr>
        <w:spacing w:before="0" w:after="0"/>
        <w:jc w:val="both"/>
        <w:rPr>
          <w:lang w:val="en-GB"/>
        </w:rPr>
      </w:pPr>
      <w:r>
        <w:rPr>
          <w:lang w:val="en-GB"/>
        </w:rPr>
        <w:t xml:space="preserve">Go to your GitHub account at </w:t>
      </w:r>
      <w:commentRangeStart w:id="22"/>
      <w:r>
        <w:rPr>
          <w:lang w:val="en-GB"/>
        </w:rPr>
        <w:fldChar w:fldCharType="begin"/>
      </w:r>
      <w:r>
        <w:rPr>
          <w:lang w:val="en-GB"/>
        </w:rPr>
        <w:instrText>HYPERLINK "https://github.com"</w:instrText>
      </w:r>
      <w:r>
        <w:rPr>
          <w:lang w:val="en-GB"/>
        </w:rPr>
      </w:r>
      <w:r>
        <w:rPr>
          <w:lang w:val="en-GB"/>
        </w:rPr>
        <w:fldChar w:fldCharType="separate"/>
      </w:r>
      <w:r w:rsidRPr="00620D3A">
        <w:rPr>
          <w:rStyle w:val="Hyperlink"/>
          <w:lang w:val="en-GB"/>
        </w:rPr>
        <w:t>https://github.com</w:t>
      </w:r>
      <w:r>
        <w:rPr>
          <w:lang w:val="en-GB"/>
        </w:rPr>
        <w:fldChar w:fldCharType="end"/>
      </w:r>
      <w:commentRangeEnd w:id="22"/>
      <w:r w:rsidR="00FF1EF4">
        <w:rPr>
          <w:rStyle w:val="CommentReference"/>
        </w:rPr>
        <w:commentReference w:id="22"/>
      </w:r>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w:t>
      </w:r>
      <w:proofErr w:type="spellStart"/>
      <w:r w:rsidR="005B0BB1">
        <w:rPr>
          <w:b/>
          <w:bCs/>
          <w:color w:val="00B050"/>
          <w:lang w:val="en-GB"/>
        </w:rPr>
        <w:t>cell_DiversityAnalysis</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w:t>
      </w:r>
      <w:proofErr w:type="gramStart"/>
      <w:r w:rsidR="00FD5948">
        <w:rPr>
          <w:lang w:val="en-GB"/>
        </w:rPr>
        <w:t>are:</w:t>
      </w:r>
      <w:proofErr w:type="gramEnd"/>
      <w:r w:rsidR="00FD5948">
        <w:rPr>
          <w:lang w:val="en-GB"/>
        </w:rPr>
        <w:t xml:space="preserv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23" w:name="_Toc140232077"/>
      <w:r>
        <w:rPr>
          <w:lang w:val="en-GB"/>
        </w:rPr>
        <w:t>Connect the sFSS project to the GitHub repository</w:t>
      </w:r>
      <w:bookmarkEnd w:id="23"/>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24"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24"/>
      <w:r w:rsidR="00852A25" w:rsidRPr="00781009">
        <w:rPr>
          <w:b/>
          <w:bCs/>
          <w:color w:val="00B050"/>
          <w:lang w:val="en-GB"/>
        </w:rPr>
        <w:t>\README.md</w:t>
      </w:r>
      <w:r w:rsidR="000E11D2">
        <w:rPr>
          <w:color w:val="00B050"/>
          <w:lang w:val="en-GB"/>
        </w:rPr>
        <w:t xml:space="preserve"> </w:t>
      </w:r>
      <w:r w:rsidR="000E11D2">
        <w:rPr>
          <w:lang w:val="en-GB"/>
        </w:rPr>
        <w:t xml:space="preserve">in the </w:t>
      </w:r>
      <w:proofErr w:type="spellStart"/>
      <w:r w:rsidR="000E11D2">
        <w:rPr>
          <w:lang w:val="en-GB"/>
        </w:rPr>
        <w:t>sFSS</w:t>
      </w:r>
      <w:proofErr w:type="spellEnd"/>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lastRenderedPageBreak/>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77777777" w:rsidR="001D16A8" w:rsidRPr="00781009" w:rsidRDefault="001D16A8" w:rsidP="001D16A8">
      <w:pPr>
        <w:pStyle w:val="ListParagraph"/>
        <w:spacing w:after="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t xml:space="preserve">Edit </w:t>
      </w:r>
      <w:proofErr w:type="gramStart"/>
      <w:r>
        <w:rPr>
          <w:lang w:val="en-GB"/>
        </w:rPr>
        <w:t>gi</w:t>
      </w:r>
      <w:r w:rsidR="00781009">
        <w:rPr>
          <w:lang w:val="en-GB"/>
        </w:rPr>
        <w:t>t</w:t>
      </w:r>
      <w:r>
        <w:rPr>
          <w:lang w:val="en-GB"/>
        </w:rPr>
        <w:t>hub.txt</w:t>
      </w:r>
      <w:proofErr w:type="gramEnd"/>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w:t>
      </w:r>
      <w:proofErr w:type="spellStart"/>
      <w:r w:rsidR="000E11D2">
        <w:rPr>
          <w:lang w:val="en-GB"/>
        </w:rPr>
        <w:t>sFSS</w:t>
      </w:r>
      <w:proofErr w:type="spellEnd"/>
      <w:r w:rsidR="000E11D2">
        <w:rPr>
          <w:lang w:val="en-GB"/>
        </w:rPr>
        <w:t>.</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 xml:space="preserve">The </w:t>
      </w:r>
      <w:proofErr w:type="spellStart"/>
      <w:r>
        <w:rPr>
          <w:lang w:val="en-GB"/>
        </w:rPr>
        <w:t>gitignore</w:t>
      </w:r>
      <w:proofErr w:type="spellEnd"/>
      <w:r>
        <w:rPr>
          <w:lang w:val="en-GB"/>
        </w:rPr>
        <w:t xml:space="preserv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25" w:name="_Toc139381306"/>
      <w:bookmarkStart w:id="26" w:name="_Toc140232078"/>
      <w:r>
        <w:rPr>
          <w:lang w:val="en-GB"/>
        </w:rPr>
        <w:t xml:space="preserve">Synchronize your </w:t>
      </w:r>
      <w:r w:rsidR="00AD46BA">
        <w:rPr>
          <w:lang w:val="en-GB"/>
        </w:rPr>
        <w:t>s</w:t>
      </w:r>
      <w:r>
        <w:rPr>
          <w:lang w:val="en-GB"/>
        </w:rPr>
        <w:t>FSS project with your GitHub repository</w:t>
      </w:r>
      <w:bookmarkEnd w:id="25"/>
      <w:bookmarkEnd w:id="26"/>
    </w:p>
    <w:p w14:paraId="06079B07" w14:textId="581D211B"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21"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w:t>
      </w:r>
      <w:r>
        <w:t xml:space="preserve">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 xml:space="preserve">Windows: right mouse </w:t>
      </w:r>
      <w:proofErr w:type="gramStart"/>
      <w:r>
        <w:t>click</w:t>
      </w:r>
      <w:proofErr w:type="gramEnd"/>
      <w:r>
        <w:t>,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w:t>
      </w:r>
      <w:r w:rsidR="00BF4F01">
        <w:rPr>
          <w:color w:val="FF0000"/>
        </w:rPr>
        <w:t>--</w:t>
      </w:r>
      <w:r w:rsidR="00DA6EE8">
        <w:rPr>
          <w:color w:val="FF0000"/>
        </w:rPr>
        <w:t>initial-branch=</w:t>
      </w:r>
      <w:proofErr w:type="gramStart"/>
      <w:r w:rsidR="00DA6EE8">
        <w:rPr>
          <w:color w:val="FF0000"/>
        </w:rPr>
        <w:t>main</w:t>
      </w:r>
      <w:r w:rsidR="00BF4F01">
        <w:rPr>
          <w:color w:val="FF0000"/>
        </w:rPr>
        <w:t xml:space="preserve">  #</w:t>
      </w:r>
      <w:proofErr w:type="gramEnd"/>
      <w:r w:rsidR="00BF4F01">
        <w:rPr>
          <w:color w:val="FF0000"/>
        </w:rPr>
        <w:t xml:space="preserve">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2E43F2F2" w:rsidR="009C7150" w:rsidRPr="009C7150" w:rsidRDefault="00000000" w:rsidP="003B6C1C">
      <w:pPr>
        <w:pStyle w:val="ListParagraph"/>
        <w:numPr>
          <w:ilvl w:val="1"/>
          <w:numId w:val="55"/>
        </w:numPr>
        <w:spacing w:after="0"/>
        <w:jc w:val="both"/>
      </w:pPr>
      <w:hyperlink r:id="rId22"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 xml:space="preserve">git pull origin </w:t>
      </w:r>
      <w:proofErr w:type="gramStart"/>
      <w:r w:rsidRPr="009C7150">
        <w:rPr>
          <w:color w:val="FF0000"/>
        </w:rPr>
        <w:t>main</w:t>
      </w:r>
      <w:proofErr w:type="gramEnd"/>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proofErr w:type="gramStart"/>
      <w:r w:rsidR="003B6C1C">
        <w:rPr>
          <w:color w:val="FF0000"/>
          <w:lang w:val="en-GB"/>
        </w:rPr>
        <w:t>s</w:t>
      </w:r>
      <w:r w:rsidR="00DA6EE8">
        <w:rPr>
          <w:color w:val="FF0000"/>
          <w:lang w:val="en-GB"/>
        </w:rPr>
        <w:t>FSS</w:t>
      </w:r>
      <w:proofErr w:type="spellEnd"/>
      <w:r w:rsidRPr="009C7150">
        <w:rPr>
          <w:color w:val="FF0000"/>
          <w:lang w:val="en-GB"/>
        </w:rPr>
        <w:t>"</w:t>
      </w:r>
      <w:proofErr w:type="gramEnd"/>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17AF9670" w:rsidR="003B6C1C" w:rsidRDefault="003B6C1C" w:rsidP="003B6C1C">
      <w:pPr>
        <w:spacing w:after="0"/>
        <w:jc w:val="both"/>
        <w:rPr>
          <w:color w:val="000000" w:themeColor="text1"/>
        </w:rPr>
      </w:pPr>
      <w:r>
        <w:rPr>
          <w:color w:val="000000" w:themeColor="text1"/>
        </w:rPr>
        <w:t xml:space="preserve">if you go to </w:t>
      </w:r>
      <w:hyperlink r:id="rId23"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sFSS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27" w:name="_Toc139381307"/>
      <w:bookmarkStart w:id="28" w:name="_Toc140232079"/>
      <w:r>
        <w:rPr>
          <w:lang w:val="en-GB"/>
        </w:rPr>
        <w:t xml:space="preserve">Keep your GitHub repository </w:t>
      </w:r>
      <w:bookmarkEnd w:id="27"/>
      <w:r w:rsidR="00BF4F01">
        <w:rPr>
          <w:lang w:val="en-GB"/>
        </w:rPr>
        <w:t>UP TO DATE</w:t>
      </w:r>
      <w:bookmarkEnd w:id="28"/>
    </w:p>
    <w:p w14:paraId="5F624CF2" w14:textId="13B60ED3" w:rsidR="0034457E" w:rsidRPr="00C836AB" w:rsidRDefault="0034457E" w:rsidP="0034457E">
      <w:pPr>
        <w:spacing w:after="0"/>
        <w:jc w:val="both"/>
        <w:rPr>
          <w:lang w:val="en-GB"/>
        </w:rPr>
      </w:pPr>
      <w:r w:rsidRPr="00C836AB">
        <w:rPr>
          <w:lang w:val="en-GB"/>
        </w:rPr>
        <w:lastRenderedPageBreak/>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0879F8DD"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4"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 xml:space="preserve">Only perform </w:t>
      </w:r>
      <w:r w:rsidRPr="00C36E13">
        <w:rPr>
          <w:lang w:val="en-GB"/>
        </w:rPr>
        <w:t>this command if there were changes (from your collaborators) on the GitHub repo that are not yet in your local repository (</w:t>
      </w:r>
      <w:proofErr w:type="gramStart"/>
      <w:r w:rsidRPr="00C36E13">
        <w:rPr>
          <w:lang w:val="en-GB"/>
        </w:rPr>
        <w:t>in .git</w:t>
      </w:r>
      <w:proofErr w:type="gramEnd"/>
      <w:r w:rsidRPr="00C36E13">
        <w:rPr>
          <w:lang w:val="en-GB"/>
        </w:rPr>
        <w: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commit -m "short description" -m "long </w:t>
      </w:r>
      <w:proofErr w:type="gramStart"/>
      <w:r w:rsidRPr="000174AB">
        <w:rPr>
          <w:color w:val="FF0000"/>
          <w:lang w:val="en-GB"/>
        </w:rPr>
        <w:t>description"</w:t>
      </w:r>
      <w:proofErr w:type="gramEnd"/>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2A0FF879" w14:textId="77777777" w:rsidR="0034457E" w:rsidRDefault="0034457E" w:rsidP="0034457E">
      <w:pPr>
        <w:spacing w:after="0"/>
        <w:jc w:val="both"/>
        <w:rPr>
          <w:lang w:val="en-GB"/>
        </w:rPr>
      </w:pP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29" w:name="_Toc140232080"/>
      <w:r>
        <w:rPr>
          <w:lang w:val="en-GB"/>
        </w:rPr>
        <w:t xml:space="preserve">Step 3: </w:t>
      </w:r>
      <w:r w:rsidR="005E5C8D">
        <w:rPr>
          <w:lang w:val="en-GB"/>
        </w:rPr>
        <w:t>Setup the FSS Navigator</w:t>
      </w:r>
      <w:bookmarkEnd w:id="29"/>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w:t>
      </w:r>
      <w:proofErr w:type="spellStart"/>
      <w:r w:rsidRPr="008F2894">
        <w:rPr>
          <w:b/>
          <w:bCs/>
          <w:color w:val="00B050"/>
          <w:lang w:val="en-GB"/>
        </w:rPr>
        <w:t>Navigation.conf</w:t>
      </w:r>
      <w:proofErr w:type="spellEnd"/>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w:t>
      </w:r>
      <w:proofErr w:type="gramStart"/>
      <w:r w:rsidRPr="008F2894">
        <w:rPr>
          <w:b/>
          <w:bCs/>
          <w:color w:val="00B050"/>
          <w:lang w:val="en-GB"/>
        </w:rPr>
        <w:t>FIRST.{</w:t>
      </w:r>
      <w:proofErr w:type="gramEnd"/>
      <w:r w:rsidRPr="008F2894">
        <w:rPr>
          <w:b/>
          <w:bCs/>
          <w:color w:val="00B050"/>
          <w:lang w:val="en-GB"/>
        </w:rPr>
        <w: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3137FF9B"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Pr>
          <w:i/>
          <w:iCs/>
          <w:color w:val="0070C0"/>
          <w:highlight w:val="lightGray"/>
          <w:u w:val="single"/>
          <w:lang w:val="en-GB"/>
        </w:rPr>
        <w:t>5</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777777" w:rsidR="005E5C8D" w:rsidRDefault="005E5C8D" w:rsidP="005E5C8D">
      <w:pPr>
        <w:spacing w:after="0"/>
        <w:jc w:val="both"/>
        <w:rPr>
          <w:lang w:val="en-GB"/>
        </w:rPr>
      </w:pPr>
      <w:r>
        <w:rPr>
          <w:noProof/>
          <w:lang w:val="en-GB" w:eastAsia="en-GB"/>
        </w:rPr>
        <w:drawing>
          <wp:inline distT="0" distB="0" distL="0" distR="0" wp14:anchorId="03F9A77B" wp14:editId="1B9ACB83">
            <wp:extent cx="5972810" cy="2841625"/>
            <wp:effectExtent l="19050" t="19050" r="2794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28545" name=""/>
                    <pic:cNvPicPr/>
                  </pic:nvPicPr>
                  <pic:blipFill>
                    <a:blip r:embed="rId25"/>
                    <a:stretch>
                      <a:fillRect/>
                    </a:stretch>
                  </pic:blipFill>
                  <pic:spPr>
                    <a:xfrm>
                      <a:off x="0" y="0"/>
                      <a:ext cx="5972810" cy="2841625"/>
                    </a:xfrm>
                    <a:prstGeom prst="rect">
                      <a:avLst/>
                    </a:prstGeom>
                    <a:ln>
                      <a:solidFill>
                        <a:schemeClr val="tx1"/>
                      </a:solidFill>
                    </a:ln>
                  </pic:spPr>
                </pic:pic>
              </a:graphicData>
            </a:graphic>
          </wp:inline>
        </w:drawing>
      </w:r>
    </w:p>
    <w:p w14:paraId="523AACF3" w14:textId="77777777" w:rsidR="005E5C8D" w:rsidRPr="00781009" w:rsidRDefault="005E5C8D" w:rsidP="007114F1">
      <w:pPr>
        <w:spacing w:after="0"/>
        <w:jc w:val="both"/>
        <w:rPr>
          <w:sz w:val="18"/>
          <w:szCs w:val="18"/>
          <w:lang w:val="en-GB"/>
        </w:rPr>
      </w:pPr>
      <w:r w:rsidRPr="00781009">
        <w:rPr>
          <w:b/>
          <w:bCs/>
          <w:color w:val="002060"/>
          <w:sz w:val="18"/>
          <w:szCs w:val="18"/>
          <w:lang w:val="en-GB"/>
        </w:rPr>
        <w:lastRenderedPageBreak/>
        <w:t>Figure 2</w:t>
      </w:r>
      <w:r w:rsidRPr="00781009">
        <w:rPr>
          <w:sz w:val="18"/>
          <w:szCs w:val="18"/>
          <w:lang w:val="en-GB"/>
        </w:rPr>
        <w:t>. Web-browser showing Navigate.html for the FSS Navigator project.</w:t>
      </w:r>
      <w:r>
        <w:rPr>
          <w:sz w:val="18"/>
          <w:szCs w:val="18"/>
          <w:lang w:val="en-GB"/>
        </w:rPr>
        <w:t xml:space="preserve"> The top-left panel shows an expandable hierarchy of the </w:t>
      </w:r>
      <w:proofErr w:type="spellStart"/>
      <w:r>
        <w:rPr>
          <w:sz w:val="18"/>
          <w:szCs w:val="18"/>
          <w:lang w:val="en-GB"/>
        </w:rPr>
        <w:t>sFSS</w:t>
      </w:r>
      <w:proofErr w:type="spellEnd"/>
      <w:r>
        <w:rPr>
          <w:sz w:val="18"/>
          <w:szCs w:val="18"/>
          <w:lang w:val="en-GB"/>
        </w:rPr>
        <w:t xml:space="preserve"> directories. The lower-left panel shows 0_PROJECT.md. The lower-bottom panel shows 0_GETTINGSTARTED.html. The upper right panel is used to show the content of files within the </w:t>
      </w:r>
      <w:proofErr w:type="spellStart"/>
      <w:r>
        <w:rPr>
          <w:sz w:val="18"/>
          <w:szCs w:val="18"/>
          <w:lang w:val="en-GB"/>
        </w:rPr>
        <w:t>sFSS</w:t>
      </w:r>
      <w:proofErr w:type="spellEnd"/>
      <w:r>
        <w:rPr>
          <w:sz w:val="18"/>
          <w:szCs w:val="18"/>
          <w:lang w:val="en-GB"/>
        </w:rPr>
        <w:t xml:space="preserve">. </w:t>
      </w:r>
    </w:p>
    <w:p w14:paraId="203184A7" w14:textId="77777777" w:rsidR="004B697A" w:rsidRPr="00BF4F01" w:rsidRDefault="004B697A" w:rsidP="0047404A">
      <w:pPr>
        <w:spacing w:after="0"/>
        <w:jc w:val="both"/>
        <w:rPr>
          <w:color w:val="000000" w:themeColor="text1"/>
          <w:u w:val="single"/>
          <w:lang w:val="en-GB"/>
        </w:rPr>
      </w:pPr>
    </w:p>
    <w:p w14:paraId="64706BE3" w14:textId="5D445FFB" w:rsidR="00ED5358" w:rsidRDefault="00ED5358">
      <w:pPr>
        <w:rPr>
          <w:color w:val="000000" w:themeColor="text1"/>
          <w:u w:val="single"/>
        </w:rPr>
      </w:pPr>
      <w:r>
        <w:rPr>
          <w:color w:val="000000" w:themeColor="text1"/>
          <w:u w:val="single"/>
        </w:rPr>
        <w:br w:type="page"/>
      </w:r>
    </w:p>
    <w:p w14:paraId="23230A82" w14:textId="77777777" w:rsidR="0034457E" w:rsidRDefault="0034457E" w:rsidP="0047404A">
      <w:pPr>
        <w:spacing w:after="0"/>
        <w:jc w:val="both"/>
        <w:rPr>
          <w:color w:val="000000" w:themeColor="text1"/>
          <w:u w:val="single"/>
        </w:rPr>
      </w:pPr>
    </w:p>
    <w:p w14:paraId="2A41B525" w14:textId="54E1FA79" w:rsidR="000174AB" w:rsidRPr="00A766D2" w:rsidRDefault="0034457E" w:rsidP="004E0BC8">
      <w:pPr>
        <w:pStyle w:val="Heading1"/>
        <w:rPr>
          <w:lang w:val="en-GB"/>
        </w:rPr>
      </w:pPr>
      <w:bookmarkStart w:id="30" w:name="_Toc139381308"/>
      <w:bookmarkStart w:id="31" w:name="_Toc140232081"/>
      <w:r>
        <w:rPr>
          <w:lang w:val="en-GB"/>
        </w:rPr>
        <w:t>What is next?</w:t>
      </w:r>
      <w:bookmarkEnd w:id="30"/>
      <w:bookmarkEnd w:id="31"/>
    </w:p>
    <w:p w14:paraId="24E17039" w14:textId="30436904" w:rsidR="009C7150" w:rsidRDefault="000174AB" w:rsidP="00C36E13">
      <w:pPr>
        <w:spacing w:after="0"/>
        <w:jc w:val="both"/>
        <w:rPr>
          <w:color w:val="000000" w:themeColor="text1"/>
          <w:lang w:val="en-GB"/>
        </w:rPr>
      </w:pPr>
      <w:r w:rsidRPr="00C36E13">
        <w:rPr>
          <w:color w:val="000000" w:themeColor="text1"/>
          <w:lang w:val="en-GB"/>
        </w:rPr>
        <w:t>Congratulations! You have now set</w:t>
      </w:r>
      <w:r w:rsidR="00F6582C">
        <w:rPr>
          <w:color w:val="000000" w:themeColor="text1"/>
          <w:lang w:val="en-GB"/>
        </w:rPr>
        <w:t xml:space="preserve"> </w:t>
      </w:r>
      <w:r w:rsidRPr="00C36E13">
        <w:rPr>
          <w:color w:val="000000" w:themeColor="text1"/>
          <w:lang w:val="en-GB"/>
        </w:rPr>
        <w:t xml:space="preserve">up </w:t>
      </w:r>
      <w:r w:rsidR="00C36E13">
        <w:rPr>
          <w:color w:val="000000" w:themeColor="text1"/>
          <w:lang w:val="en-GB"/>
        </w:rPr>
        <w:t xml:space="preserve">the three main components of ENCORE: a dedicated </w:t>
      </w:r>
      <w:proofErr w:type="spellStart"/>
      <w:r w:rsidR="00C36E13">
        <w:rPr>
          <w:color w:val="000000" w:themeColor="text1"/>
          <w:lang w:val="en-GB"/>
        </w:rPr>
        <w:t>sFSS</w:t>
      </w:r>
      <w:proofErr w:type="spellEnd"/>
      <w:r w:rsidR="00C36E13">
        <w:rPr>
          <w:color w:val="000000" w:themeColor="text1"/>
          <w:lang w:val="en-GB"/>
        </w:rPr>
        <w:t xml:space="preserve">, a corresponding project </w:t>
      </w:r>
      <w:r w:rsidRPr="00C36E13">
        <w:rPr>
          <w:color w:val="000000" w:themeColor="text1"/>
          <w:lang w:val="en-GB"/>
        </w:rPr>
        <w:t>GitHub repository</w:t>
      </w:r>
      <w:r w:rsidR="00C36E13">
        <w:rPr>
          <w:color w:val="000000" w:themeColor="text1"/>
          <w:lang w:val="en-GB"/>
        </w:rPr>
        <w:t>, and the FSS Navigator</w:t>
      </w:r>
      <w:r w:rsidRPr="00C36E13">
        <w:rPr>
          <w:color w:val="000000" w:themeColor="text1"/>
          <w:lang w:val="en-GB"/>
        </w:rPr>
        <w:t>.</w:t>
      </w:r>
    </w:p>
    <w:p w14:paraId="49597D5A" w14:textId="77777777" w:rsidR="002773E1" w:rsidRDefault="002773E1" w:rsidP="00C36E13">
      <w:pPr>
        <w:spacing w:after="0"/>
        <w:jc w:val="both"/>
        <w:rPr>
          <w:color w:val="000000" w:themeColor="text1"/>
          <w:lang w:val="en-GB"/>
        </w:rPr>
      </w:pPr>
    </w:p>
    <w:p w14:paraId="11D92FC9" w14:textId="4943CE98" w:rsidR="00C36E13" w:rsidRDefault="00C36E13" w:rsidP="00C36E13">
      <w:pPr>
        <w:spacing w:after="0"/>
        <w:jc w:val="both"/>
        <w:rPr>
          <w:color w:val="000000" w:themeColor="text1"/>
          <w:lang w:val="en-GB"/>
        </w:rPr>
      </w:pPr>
      <w:r>
        <w:rPr>
          <w:color w:val="000000" w:themeColor="text1"/>
          <w:lang w:val="en-GB"/>
        </w:rPr>
        <w:t>There are a few steps left to take:</w:t>
      </w:r>
    </w:p>
    <w:p w14:paraId="6C809168" w14:textId="725A5632"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Read the ENCORE publication</w:t>
      </w:r>
      <w:r w:rsidR="0095627D">
        <w:rPr>
          <w:color w:val="000000" w:themeColor="text1"/>
          <w:lang w:val="en-GB"/>
        </w:rPr>
        <w:t xml:space="preserve"> (</w:t>
      </w:r>
      <w:r w:rsidR="0095627D" w:rsidRPr="0095627D">
        <w:rPr>
          <w:i/>
          <w:iCs/>
          <w:color w:val="0070C0"/>
          <w:highlight w:val="lightGray"/>
          <w:u w:val="single"/>
          <w:lang w:val="en-GB"/>
        </w:rPr>
        <w:t xml:space="preserve">see Section </w:t>
      </w:r>
      <w:r w:rsidR="002773E1">
        <w:rPr>
          <w:i/>
          <w:iCs/>
          <w:color w:val="0070C0"/>
          <w:highlight w:val="lightGray"/>
          <w:u w:val="single"/>
          <w:lang w:val="en-GB"/>
        </w:rPr>
        <w:fldChar w:fldCharType="begin"/>
      </w:r>
      <w:r w:rsidR="002773E1">
        <w:rPr>
          <w:i/>
          <w:iCs/>
          <w:color w:val="0070C0"/>
          <w:highlight w:val="lightGray"/>
          <w:u w:val="single"/>
          <w:lang w:val="en-GB"/>
        </w:rPr>
        <w:instrText xml:space="preserve"> REF _Ref139380809 \r \h </w:instrText>
      </w:r>
      <w:r w:rsidR="002773E1">
        <w:rPr>
          <w:i/>
          <w:iCs/>
          <w:color w:val="0070C0"/>
          <w:highlight w:val="lightGray"/>
          <w:u w:val="single"/>
          <w:lang w:val="en-GB"/>
        </w:rPr>
      </w:r>
      <w:r w:rsidR="002773E1">
        <w:rPr>
          <w:i/>
          <w:iCs/>
          <w:color w:val="0070C0"/>
          <w:highlight w:val="lightGray"/>
          <w:u w:val="single"/>
          <w:lang w:val="en-GB"/>
        </w:rPr>
        <w:fldChar w:fldCharType="separate"/>
      </w:r>
      <w:r w:rsidR="00420FF5">
        <w:rPr>
          <w:i/>
          <w:iCs/>
          <w:color w:val="0070C0"/>
          <w:highlight w:val="lightGray"/>
          <w:u w:val="single"/>
          <w:lang w:val="en-GB"/>
        </w:rPr>
        <w:t>2</w:t>
      </w:r>
      <w:r w:rsidR="002773E1">
        <w:rPr>
          <w:i/>
          <w:iCs/>
          <w:color w:val="0070C0"/>
          <w:highlight w:val="lightGray"/>
          <w:u w:val="single"/>
          <w:lang w:val="en-GB"/>
        </w:rPr>
        <w:fldChar w:fldCharType="end"/>
      </w:r>
      <w:r w:rsidR="0095627D">
        <w:rPr>
          <w:color w:val="000000" w:themeColor="text1"/>
          <w:lang w:val="en-GB"/>
        </w:rPr>
        <w:t>)</w:t>
      </w:r>
      <w:r w:rsidR="002773E1">
        <w:rPr>
          <w:color w:val="000000" w:themeColor="text1"/>
          <w:lang w:val="en-GB"/>
        </w:rPr>
        <w:t xml:space="preserve"> to get a better understanding of the ENCORE philosophy. </w:t>
      </w:r>
    </w:p>
    <w:p w14:paraId="70D70C77" w14:textId="77777777" w:rsidR="002773E1" w:rsidRDefault="002773E1" w:rsidP="002773E1">
      <w:pPr>
        <w:pStyle w:val="ListParagraph"/>
        <w:spacing w:after="0"/>
        <w:ind w:left="360"/>
        <w:jc w:val="both"/>
        <w:rPr>
          <w:color w:val="000000" w:themeColor="text1"/>
          <w:lang w:val="en-GB"/>
        </w:rPr>
      </w:pPr>
    </w:p>
    <w:p w14:paraId="3149F0D4" w14:textId="020ABBE6"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w:t>
      </w:r>
      <w:r w:rsidR="002773E1">
        <w:rPr>
          <w:color w:val="000000" w:themeColor="text1"/>
          <w:lang w:val="en-GB"/>
        </w:rPr>
        <w:t>, the LabJournal.txt, and other files</w:t>
      </w:r>
      <w:r>
        <w:rPr>
          <w:color w:val="000000" w:themeColor="text1"/>
          <w:lang w:val="en-GB"/>
        </w:rPr>
        <w:t xml:space="preserve"> for </w:t>
      </w:r>
      <w:r w:rsidR="0095627D">
        <w:rPr>
          <w:color w:val="000000" w:themeColor="text1"/>
          <w:lang w:val="en-GB"/>
        </w:rPr>
        <w:t>specific</w:t>
      </w:r>
      <w:r>
        <w:rPr>
          <w:color w:val="000000" w:themeColor="text1"/>
          <w:lang w:val="en-GB"/>
        </w:rPr>
        <w:t xml:space="preserve"> instructions about the information you need to provide in each sub-directory.</w:t>
      </w:r>
    </w:p>
    <w:p w14:paraId="591F1DF2" w14:textId="77777777" w:rsidR="002773E1" w:rsidRDefault="002773E1" w:rsidP="002773E1">
      <w:pPr>
        <w:pStyle w:val="ListParagraph"/>
        <w:spacing w:after="0"/>
        <w:ind w:left="360"/>
        <w:jc w:val="both"/>
        <w:rPr>
          <w:color w:val="000000" w:themeColor="text1"/>
          <w:lang w:val="en-GB"/>
        </w:rPr>
      </w:pPr>
    </w:p>
    <w:p w14:paraId="17DEB5E9" w14:textId="05062DFE"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5F227DDF" w14:textId="77777777" w:rsidR="002773E1" w:rsidRDefault="002773E1" w:rsidP="002773E1">
      <w:pPr>
        <w:pStyle w:val="ListParagraph"/>
        <w:spacing w:after="0" w:line="240" w:lineRule="auto"/>
        <w:ind w:left="360"/>
        <w:jc w:val="both"/>
        <w:rPr>
          <w:b/>
          <w:bCs/>
          <w:color w:val="0000FF"/>
          <w:lang w:val="en-GB"/>
        </w:rPr>
      </w:pPr>
    </w:p>
    <w:p w14:paraId="4806A369" w14:textId="650ADC27" w:rsidR="00C36E13" w:rsidRPr="00C36E13" w:rsidRDefault="00C36E13" w:rsidP="00C36E13">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w:t>
      </w:r>
      <w:r w:rsidR="00C839A4">
        <w:rPr>
          <w:b/>
          <w:bCs/>
          <w:color w:val="0000FF"/>
          <w:lang w:val="en-GB"/>
        </w:rPr>
        <w:t>CONTINOUSLY</w:t>
      </w:r>
      <w:r w:rsidRPr="00C36E13">
        <w:rPr>
          <w:b/>
          <w:bCs/>
          <w:color w:val="0000FF"/>
          <w:lang w:val="en-GB"/>
        </w:rPr>
        <w:t>!!</w:t>
      </w:r>
    </w:p>
    <w:p w14:paraId="568C227E" w14:textId="436CFD18" w:rsidR="00ED5358" w:rsidRDefault="00ED5358">
      <w:pPr>
        <w:rPr>
          <w:lang w:val="en-GB"/>
        </w:rPr>
      </w:pPr>
      <w:r>
        <w:rPr>
          <w:lang w:val="en-GB"/>
        </w:rPr>
        <w:br w:type="page"/>
      </w:r>
    </w:p>
    <w:p w14:paraId="47364861" w14:textId="77777777" w:rsidR="004327AA" w:rsidRDefault="004327AA">
      <w:pPr>
        <w:rPr>
          <w:lang w:val="en-GB"/>
        </w:rPr>
      </w:pPr>
    </w:p>
    <w:p w14:paraId="59142665" w14:textId="7FCD02F0" w:rsidR="003E329A" w:rsidRDefault="0034457E" w:rsidP="003E329A">
      <w:pPr>
        <w:pStyle w:val="Heading1"/>
        <w:rPr>
          <w:lang w:val="en-GB"/>
        </w:rPr>
      </w:pPr>
      <w:bookmarkStart w:id="32" w:name="_Ref139292827"/>
      <w:bookmarkStart w:id="33" w:name="_Ref139292924"/>
      <w:bookmarkStart w:id="34" w:name="_Ref139292979"/>
      <w:bookmarkStart w:id="35" w:name="_Toc139381309"/>
      <w:bookmarkStart w:id="36" w:name="_Toc140232082"/>
      <w:r>
        <w:rPr>
          <w:lang w:val="en-GB"/>
        </w:rPr>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32"/>
      <w:bookmarkEnd w:id="33"/>
      <w:bookmarkEnd w:id="34"/>
      <w:bookmarkEnd w:id="35"/>
      <w:bookmarkEnd w:id="36"/>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37" w:name="_Toc139381310"/>
      <w:bookmarkStart w:id="38" w:name="_Toc140232083"/>
      <w:r>
        <w:rPr>
          <w:lang w:val="en-GB"/>
        </w:rPr>
        <w:t xml:space="preserve">ENCORE sFSS </w:t>
      </w:r>
      <w:r w:rsidR="003E329A" w:rsidRPr="00047F23">
        <w:rPr>
          <w:lang w:val="en-GB"/>
        </w:rPr>
        <w:t>Template</w:t>
      </w:r>
      <w:bookmarkEnd w:id="37"/>
      <w:bookmarkEnd w:id="38"/>
    </w:p>
    <w:p w14:paraId="53A17D29" w14:textId="38EFB035"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r w:rsidR="00D27141">
        <w:t xml:space="preserve">sFSS </w:t>
      </w:r>
      <w:r w:rsidR="003E329A" w:rsidRPr="00762BF7">
        <w:t>template should be downloaded from GitHub (</w:t>
      </w:r>
      <w:hyperlink r:id="rId26"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754B7165" w14:textId="21760A41" w:rsidR="003E329A" w:rsidRDefault="000C654E" w:rsidP="003E329A">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proofErr w:type="spellStart"/>
      <w:r w:rsidR="00621649">
        <w:t>s</w:t>
      </w:r>
      <w:r w:rsidR="003E329A" w:rsidRPr="00762BF7">
        <w:t>FSS</w:t>
      </w:r>
      <w:proofErr w:type="spellEnd"/>
      <w:r w:rsidR="003E329A" w:rsidRPr="00762BF7">
        <w:t xml:space="preserve"> structure</w:t>
      </w:r>
      <w:r w:rsidR="00621649">
        <w:t>, the</w:t>
      </w:r>
      <w:r w:rsidR="003E329A" w:rsidRPr="00762BF7">
        <w:t xml:space="preserve"> pre-defined files</w:t>
      </w:r>
      <w:r w:rsidR="00621649">
        <w:t xml:space="preserve">, the sFSS navigator, and/or this Guide document. </w:t>
      </w:r>
      <w:r>
        <w:t xml:space="preserve">Changes in the </w:t>
      </w:r>
      <w:proofErr w:type="spellStart"/>
      <w:r>
        <w:t>sFSS</w:t>
      </w:r>
      <w:proofErr w:type="spellEnd"/>
      <w:r>
        <w:t xml:space="preserve">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r w:rsidR="00D27141">
        <w:t>s</w:t>
      </w:r>
      <w:r w:rsidRPr="00762BF7">
        <w:t>FSS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proofErr w:type="spellStart"/>
      <w:r w:rsidR="00D27141">
        <w:t>s</w:t>
      </w:r>
      <w:r w:rsidRPr="00762BF7">
        <w:t>FSS</w:t>
      </w:r>
      <w:proofErr w:type="spellEnd"/>
      <w:r w:rsidRPr="00762BF7">
        <w:t xml:space="preserve">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r w:rsidR="00D27141" w:rsidRPr="00EF6DB9">
        <w:rPr>
          <w:sz w:val="20"/>
          <w:szCs w:val="20"/>
        </w:rPr>
        <w:t>s</w:t>
      </w:r>
      <w:r w:rsidRPr="00EF6DB9">
        <w:rPr>
          <w:sz w:val="20"/>
          <w:szCs w:val="20"/>
        </w:rPr>
        <w:t xml:space="preserve">FSS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add a sub-directory \Figures in \</w:t>
      </w:r>
      <w:proofErr w:type="gramStart"/>
      <w:r w:rsidR="00621649" w:rsidRPr="00EF6DB9">
        <w:rPr>
          <w:sz w:val="20"/>
          <w:szCs w:val="20"/>
        </w:rPr>
        <w:t>Results</w:t>
      </w:r>
      <w:proofErr w:type="gramEnd"/>
      <w:r w:rsidR="00621649" w:rsidRPr="00EF6DB9">
        <w:rPr>
          <w:sz w:val="20"/>
          <w:szCs w:val="20"/>
        </w:rPr>
        <w:t xml:space="preserve"> </w:t>
      </w:r>
    </w:p>
    <w:p w14:paraId="02279C91" w14:textId="77777777" w:rsidR="0090487C" w:rsidRDefault="003E329A" w:rsidP="0090487C">
      <w:pPr>
        <w:pStyle w:val="Compact"/>
        <w:numPr>
          <w:ilvl w:val="2"/>
          <w:numId w:val="31"/>
        </w:numPr>
        <w:spacing w:after="0" w:line="276" w:lineRule="auto"/>
        <w:ind w:left="1134"/>
        <w:jc w:val="both"/>
        <w:rPr>
          <w:sz w:val="20"/>
          <w:szCs w:val="20"/>
        </w:rPr>
      </w:pPr>
      <w:r w:rsidRPr="00EF6DB9">
        <w:rPr>
          <w:sz w:val="20"/>
          <w:szCs w:val="20"/>
        </w:rPr>
        <w:t>Directories and files that are not used can be removed</w:t>
      </w:r>
      <w:r w:rsidR="00621649" w:rsidRPr="00EF6DB9">
        <w:rPr>
          <w:sz w:val="20"/>
          <w:szCs w:val="20"/>
        </w:rPr>
        <w:t xml:space="preserve"> but don’t remove the following files in the sFSS root directory:</w:t>
      </w:r>
      <w:r w:rsidR="0090487C">
        <w:rPr>
          <w:sz w:val="20"/>
          <w:szCs w:val="20"/>
        </w:rPr>
        <w:t xml:space="preserve"> </w:t>
      </w:r>
    </w:p>
    <w:p w14:paraId="30416A6E" w14:textId="77777777"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00_README-FIRST.md</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lastRenderedPageBreak/>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79DF8F75"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w:t>
      </w:r>
      <w:proofErr w:type="gramStart"/>
      <w:r w:rsidRPr="0090487C">
        <w:t>directory</w:t>
      </w:r>
      <w:r w:rsidR="00CC3748">
        <w:t>,</w:t>
      </w:r>
      <w:r w:rsidRPr="0090487C">
        <w:t xml:space="preserve"> since</w:t>
      </w:r>
      <w:proofErr w:type="gramEnd"/>
      <w:r w:rsidRPr="0090487C">
        <w:t xml:space="preserv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39" w:name="_Toc139381311"/>
      <w:bookmarkStart w:id="40" w:name="_Toc140232084"/>
      <w:r w:rsidRPr="00544A93">
        <w:t>General</w:t>
      </w:r>
      <w:bookmarkEnd w:id="39"/>
      <w:bookmarkEnd w:id="40"/>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0C0D3E76" w:rsidR="003E329A" w:rsidRPr="00762BF7" w:rsidRDefault="003E329A" w:rsidP="003E329A">
      <w:pPr>
        <w:numPr>
          <w:ilvl w:val="0"/>
          <w:numId w:val="34"/>
        </w:numPr>
        <w:spacing w:after="0"/>
        <w:jc w:val="both"/>
      </w:pPr>
      <w:r w:rsidRPr="004F3F15">
        <w:rPr>
          <w:b/>
          <w:bCs/>
        </w:rPr>
        <w:t>Person names.</w:t>
      </w:r>
      <w:r>
        <w:t xml:space="preserve"> </w:t>
      </w:r>
      <w:r w:rsidRPr="00762BF7">
        <w:t xml:space="preserve">If you use names of persons in any part of your </w:t>
      </w:r>
      <w:proofErr w:type="gramStart"/>
      <w:r w:rsidRPr="00762BF7">
        <w:t>documentation</w:t>
      </w:r>
      <w:r w:rsidR="00C25F66">
        <w:t>,</w:t>
      </w:r>
      <w:r w:rsidRPr="00762BF7">
        <w:t xml:space="preserve">  </w:t>
      </w:r>
      <w:r>
        <w:t>ensure</w:t>
      </w:r>
      <w:proofErr w:type="gramEnd"/>
      <w:r>
        <w:t xml:space="preserve"> that the </w:t>
      </w:r>
      <w:r w:rsidRPr="00762BF7">
        <w:t>first and last name</w:t>
      </w:r>
      <w:r>
        <w:t>, titles,</w:t>
      </w:r>
      <w:r w:rsidRPr="00762BF7">
        <w:t xml:space="preserve"> affiliation</w:t>
      </w:r>
      <w:r w:rsidR="001F797F">
        <w:t>, and project roles</w:t>
      </w:r>
      <w:r>
        <w:t xml:space="preserve"> are documented once</w:t>
      </w:r>
      <w:r w:rsidRPr="00762BF7">
        <w:t xml:space="preserve"> </w:t>
      </w:r>
      <w:commentRangeStart w:id="41"/>
      <w:r w:rsidRPr="00762BF7">
        <w:t xml:space="preserve">(since the </w:t>
      </w:r>
      <w:r w:rsidR="00AD46BA">
        <w:t>s</w:t>
      </w:r>
      <w:r w:rsidRPr="00762BF7">
        <w:t xml:space="preserve">FSS may be shared with </w:t>
      </w:r>
      <w:r w:rsidR="00AD46BA">
        <w:t>your peers</w:t>
      </w:r>
      <w:r w:rsidRPr="00762BF7">
        <w:t>)</w:t>
      </w:r>
      <w:commentRangeEnd w:id="41"/>
      <w:r w:rsidR="00C25F66">
        <w:rPr>
          <w:rStyle w:val="CommentReference"/>
        </w:rPr>
        <w:commentReference w:id="41"/>
      </w:r>
      <w:r w:rsidRPr="00762BF7">
        <w:t xml:space="preserve">. </w:t>
      </w:r>
      <w:r>
        <w:t>The project leader</w:t>
      </w:r>
      <w:r w:rsidRPr="00762BF7">
        <w:t xml:space="preserve"> and project collaborators 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r>
        <w:rPr>
          <w:b/>
          <w:bCs/>
        </w:rPr>
        <w:t>s</w:t>
      </w:r>
      <w:r w:rsidR="003E329A" w:rsidRPr="004F3F15">
        <w:rPr>
          <w:b/>
          <w:bCs/>
        </w:rPr>
        <w:t>FSS</w:t>
      </w:r>
      <w:r>
        <w:rPr>
          <w:b/>
          <w:bCs/>
        </w:rPr>
        <w:t xml:space="preserve"> is point of entry</w:t>
      </w:r>
      <w:r w:rsidR="003E329A" w:rsidRPr="004F3F15">
        <w:rPr>
          <w:b/>
          <w:bCs/>
        </w:rPr>
        <w:t>.</w:t>
      </w:r>
      <w:r w:rsidR="003E329A">
        <w:t xml:space="preserve"> </w:t>
      </w:r>
      <w:r w:rsidR="003E329A" w:rsidRPr="00762BF7">
        <w:t xml:space="preserve">The </w:t>
      </w:r>
      <w:r>
        <w:t>s</w:t>
      </w:r>
      <w:r w:rsidR="003E329A" w:rsidRPr="00762BF7">
        <w:t xml:space="preserve">FSS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r>
        <w:t>s</w:t>
      </w:r>
      <w:r w:rsidR="003E329A" w:rsidRPr="00762BF7">
        <w:t>FSS.</w:t>
      </w:r>
      <w:r w:rsidR="003E329A">
        <w:t xml:space="preserve"> </w:t>
      </w:r>
      <w:r>
        <w:t>GitHub is only used for software versioning</w:t>
      </w:r>
      <w:r w:rsidR="003E329A">
        <w:t xml:space="preserve">. The </w:t>
      </w:r>
      <w:proofErr w:type="spellStart"/>
      <w:r>
        <w:t>s</w:t>
      </w:r>
      <w:r w:rsidR="003E329A">
        <w:t>FSS</w:t>
      </w:r>
      <w:proofErr w:type="spellEnd"/>
      <w:r w:rsidR="003E329A">
        <w:t xml:space="preserve">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sFSS</w:t>
      </w:r>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77777777" w:rsidR="007114F1" w:rsidRDefault="007114F1" w:rsidP="007114F1"/>
    <w:p w14:paraId="0FAC2E15" w14:textId="57C141E9" w:rsidR="00ED5358" w:rsidRDefault="00ED5358">
      <w:r>
        <w:br w:type="page"/>
      </w:r>
    </w:p>
    <w:p w14:paraId="2C0A7D5C" w14:textId="77777777" w:rsidR="007114F1" w:rsidRDefault="007114F1" w:rsidP="007114F1"/>
    <w:p w14:paraId="5B708224" w14:textId="77777777" w:rsidR="007114F1" w:rsidRDefault="007114F1" w:rsidP="00ED5358">
      <w:pPr>
        <w:pStyle w:val="Heading5"/>
      </w:pPr>
      <w:bookmarkStart w:id="42" w:name="_Ref139293475"/>
      <w:r w:rsidRPr="00ED5358">
        <w:t>Appendix</w:t>
      </w:r>
      <w:r>
        <w:t xml:space="preserve">. </w:t>
      </w:r>
      <w:r w:rsidRPr="00F72CC5">
        <w:t>Using GitHub and Git</w:t>
      </w:r>
      <w:bookmarkEnd w:id="42"/>
    </w:p>
    <w:p w14:paraId="063D86DC" w14:textId="77777777" w:rsidR="007114F1" w:rsidRDefault="007114F1" w:rsidP="007114F1">
      <w:pPr>
        <w:spacing w:after="0"/>
        <w:jc w:val="both"/>
        <w:rPr>
          <w:rFonts w:cstheme="minorHAnsi"/>
          <w:bdr w:val="none" w:sz="0" w:space="0" w:color="auto" w:frame="1"/>
          <w:lang w:eastAsia="en-GB"/>
        </w:rPr>
      </w:pPr>
      <w:r>
        <w:rPr>
          <w:rFonts w:cstheme="minorHAnsi"/>
          <w:bdr w:val="none" w:sz="0" w:space="0" w:color="auto" w:frame="1"/>
          <w:lang w:eastAsia="en-GB"/>
        </w:rPr>
        <w:t xml:space="preserve">Disclaimer. It is not the intention of this Guide to give a full overview of all git/GitHub scenarios and commands. However, you may find the information below useful in case you run into problems in using GitHub and Git in the context of the </w:t>
      </w:r>
      <w:proofErr w:type="spellStart"/>
      <w:r>
        <w:rPr>
          <w:rFonts w:cstheme="minorHAnsi"/>
          <w:bdr w:val="none" w:sz="0" w:space="0" w:color="auto" w:frame="1"/>
          <w:lang w:eastAsia="en-GB"/>
        </w:rPr>
        <w:t>sFSS</w:t>
      </w:r>
      <w:proofErr w:type="spellEnd"/>
      <w:r>
        <w:rPr>
          <w:rFonts w:cstheme="minorHAnsi"/>
          <w:bdr w:val="none" w:sz="0" w:space="0" w:color="auto" w:frame="1"/>
          <w:lang w:eastAsia="en-GB"/>
        </w:rPr>
        <w:t>.</w:t>
      </w:r>
    </w:p>
    <w:p w14:paraId="016B48FE" w14:textId="77777777" w:rsidR="007114F1" w:rsidRDefault="007114F1" w:rsidP="007114F1">
      <w:pPr>
        <w:spacing w:after="0"/>
        <w:jc w:val="both"/>
        <w:rPr>
          <w:b/>
          <w:bCs/>
          <w:lang w:val="en-GB"/>
        </w:rPr>
      </w:pPr>
    </w:p>
    <w:p w14:paraId="0BDBEC0D" w14:textId="77777777" w:rsidR="007114F1" w:rsidRDefault="007114F1" w:rsidP="007114F1">
      <w:pPr>
        <w:spacing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7114F1">
      <w:pPr>
        <w:spacing w:after="0"/>
        <w:jc w:val="both"/>
        <w:rPr>
          <w:b/>
          <w:bCs/>
          <w:lang w:val="en-GB"/>
        </w:rPr>
      </w:pPr>
    </w:p>
    <w:p w14:paraId="5FE719B0" w14:textId="77777777" w:rsidR="007114F1" w:rsidRDefault="007114F1" w:rsidP="007114F1">
      <w:pPr>
        <w:spacing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7114F1">
      <w:pPr>
        <w:spacing w:after="0"/>
        <w:jc w:val="both"/>
        <w:rPr>
          <w:lang w:val="en-GB"/>
        </w:rPr>
      </w:pPr>
    </w:p>
    <w:p w14:paraId="5C75E21A" w14:textId="77777777" w:rsidR="007114F1" w:rsidRDefault="007114F1" w:rsidP="007114F1">
      <w:pPr>
        <w:spacing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4A7C31BE">
            <wp:extent cx="3832529" cy="2838942"/>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51190" cy="2852765"/>
                    </a:xfrm>
                    <a:prstGeom prst="rect">
                      <a:avLst/>
                    </a:prstGeom>
                    <a:noFill/>
                    <a:ln>
                      <a:noFill/>
                    </a:ln>
                  </pic:spPr>
                </pic:pic>
              </a:graphicData>
            </a:graphic>
          </wp:inline>
        </w:drawing>
      </w:r>
    </w:p>
    <w:p w14:paraId="24A46DE3"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53186B64" w14:textId="77777777" w:rsidR="007114F1" w:rsidRPr="004C17BB" w:rsidRDefault="007114F1" w:rsidP="007114F1">
      <w:pPr>
        <w:spacing w:after="0"/>
        <w:jc w:val="both"/>
      </w:pPr>
    </w:p>
    <w:p w14:paraId="6ADCB191" w14:textId="77777777" w:rsidR="007114F1" w:rsidRDefault="007114F1" w:rsidP="007114F1">
      <w:pPr>
        <w:pStyle w:val="Heading6"/>
        <w:rPr>
          <w:lang w:val="en-GB"/>
        </w:rPr>
      </w:pPr>
      <w:r>
        <w:rPr>
          <w:lang w:val="en-GB"/>
        </w:rPr>
        <w:t xml:space="preserve">Github </w:t>
      </w:r>
      <w:r w:rsidRPr="004C17BB">
        <w:t>account</w:t>
      </w:r>
    </w:p>
    <w:p w14:paraId="2F950A80" w14:textId="77777777" w:rsidR="007114F1" w:rsidRDefault="007114F1" w:rsidP="007114F1">
      <w:pPr>
        <w:spacing w:after="0"/>
        <w:jc w:val="both"/>
        <w:rPr>
          <w:lang w:val="en-GB"/>
        </w:rPr>
      </w:pPr>
      <w:r>
        <w:rPr>
          <w:lang w:val="en-GB"/>
        </w:rPr>
        <w:t xml:space="preserve">If you do not yet have a GitHub account then visit their website at </w:t>
      </w:r>
      <w:hyperlink r:id="rId28"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122E1374" w14:textId="77777777" w:rsidR="007114F1" w:rsidRPr="007212D0" w:rsidRDefault="007114F1" w:rsidP="007114F1">
      <w:pPr>
        <w:pStyle w:val="Heading6"/>
        <w:rPr>
          <w:lang w:val="en-GB"/>
        </w:rPr>
      </w:pPr>
      <w:commentRangeStart w:id="43"/>
      <w:r w:rsidRPr="007212D0">
        <w:rPr>
          <w:lang w:val="en-GB"/>
        </w:rPr>
        <w:t>GitHub</w:t>
      </w:r>
      <w:commentRangeEnd w:id="43"/>
      <w:r>
        <w:rPr>
          <w:rStyle w:val="CommentReference"/>
          <w:caps w:val="0"/>
          <w:spacing w:val="0"/>
        </w:rPr>
        <w:commentReference w:id="43"/>
      </w:r>
    </w:p>
    <w:p w14:paraId="0CACF5E0" w14:textId="77777777" w:rsidR="007114F1" w:rsidRDefault="007114F1" w:rsidP="007114F1">
      <w:pPr>
        <w:spacing w:after="0"/>
        <w:jc w:val="both"/>
        <w:rPr>
          <w:lang w:val="en-GB"/>
        </w:rPr>
      </w:pPr>
      <w:r>
        <w:rPr>
          <w:lang w:val="en-GB"/>
        </w:rPr>
        <w:lastRenderedPageBreak/>
        <w:t xml:space="preserve">GitHub is used to manage your software. You have been invited to the EDS GitHub Repository by your supervisor. This is an </w:t>
      </w:r>
      <w:r w:rsidRPr="00651AD9">
        <w:rPr>
          <w:b/>
          <w:bCs/>
          <w:lang w:val="en-GB"/>
        </w:rPr>
        <w:t>organization repository</w:t>
      </w:r>
      <w:r>
        <w:rPr>
          <w:lang w:val="en-GB"/>
        </w:rPr>
        <w:t xml:space="preserve"> on GitHub.com. Once you accept the invitation you will have access to all software currently being developed by the Bioinformatics Laboratory. Most of the software repositories are private (not public) and you are not allowed to redistribute any of the repositories since they may contain confidential information. </w:t>
      </w:r>
    </w:p>
    <w:p w14:paraId="626156B5" w14:textId="77777777" w:rsidR="007114F1" w:rsidRDefault="007114F1" w:rsidP="007114F1">
      <w:pPr>
        <w:spacing w:after="0"/>
        <w:jc w:val="both"/>
        <w:rPr>
          <w:lang w:val="en-GB"/>
        </w:rPr>
      </w:pPr>
      <w:r>
        <w:rPr>
          <w:lang w:val="en-GB"/>
        </w:rPr>
        <w:t xml:space="preserve">Location: </w:t>
      </w:r>
      <w:hyperlink r:id="rId29" w:history="1">
        <w:r w:rsidRPr="00185165">
          <w:rPr>
            <w:rStyle w:val="Hyperlink"/>
            <w:lang w:val="en-GB"/>
          </w:rPr>
          <w:t>https://github.com/EDS-Bioinformatics-Laboratory</w:t>
        </w:r>
      </w:hyperlink>
      <w:r>
        <w:rPr>
          <w:lang w:val="en-GB"/>
        </w:rPr>
        <w:t xml:space="preserve"> </w:t>
      </w:r>
    </w:p>
    <w:p w14:paraId="4B4850C5" w14:textId="77777777" w:rsidR="007114F1" w:rsidRDefault="007114F1" w:rsidP="007114F1">
      <w:pPr>
        <w:spacing w:after="0"/>
        <w:rPr>
          <w:lang w:val="en-GB"/>
        </w:rPr>
      </w:pPr>
    </w:p>
    <w:p w14:paraId="304F6870" w14:textId="77777777" w:rsidR="007114F1" w:rsidRPr="007212D0" w:rsidRDefault="007114F1" w:rsidP="007114F1">
      <w:pPr>
        <w:pStyle w:val="Heading6"/>
        <w:rPr>
          <w:lang w:val="en-GB"/>
        </w:rPr>
      </w:pPr>
      <w:r w:rsidRPr="007212D0">
        <w:rPr>
          <w:lang w:val="en-GB"/>
        </w:rPr>
        <w:t>Install git</w:t>
      </w:r>
      <w:r>
        <w:rPr>
          <w:lang w:val="en-GB"/>
        </w:rPr>
        <w:t xml:space="preserve"> </w:t>
      </w:r>
      <w:r w:rsidRPr="007212D0">
        <w:rPr>
          <w:lang w:val="en-GB"/>
        </w:rPr>
        <w:t>bash</w:t>
      </w:r>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007655B4" w14:textId="77777777" w:rsidR="007114F1" w:rsidRPr="00BF4F01" w:rsidRDefault="007114F1" w:rsidP="007114F1">
      <w:pPr>
        <w:spacing w:after="0"/>
        <w:jc w:val="both"/>
        <w:rPr>
          <w:lang w:val="en-GB"/>
        </w:rPr>
      </w:pPr>
    </w:p>
    <w:p w14:paraId="56C285C6" w14:textId="77777777" w:rsidR="007114F1" w:rsidRDefault="007114F1" w:rsidP="007114F1">
      <w:pPr>
        <w:pStyle w:val="ListParagraph"/>
        <w:numPr>
          <w:ilvl w:val="0"/>
          <w:numId w:val="2"/>
        </w:numPr>
        <w:spacing w:after="0"/>
        <w:jc w:val="both"/>
        <w:rPr>
          <w:lang w:val="en-GB"/>
        </w:rPr>
      </w:pPr>
      <w:r>
        <w:rPr>
          <w:lang w:val="en-GB"/>
        </w:rPr>
        <w:t xml:space="preserve">Download Git Bash: </w:t>
      </w:r>
      <w:hyperlink r:id="rId30"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7777777" w:rsidR="007114F1" w:rsidRPr="00A1501E" w:rsidRDefault="007114F1" w:rsidP="007114F1">
      <w:pPr>
        <w:pStyle w:val="ListParagraph"/>
        <w:numPr>
          <w:ilvl w:val="1"/>
          <w:numId w:val="2"/>
        </w:numPr>
        <w:rPr>
          <w:lang w:val="en-GB"/>
        </w:rPr>
      </w:pPr>
      <w:r>
        <w:rPr>
          <w:lang w:val="en-GB"/>
        </w:rPr>
        <w:t xml:space="preserve">GUI client: </w:t>
      </w:r>
      <w:hyperlink r:id="rId31"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7114F1">
      <w:pPr>
        <w:pStyle w:val="Heading6"/>
        <w:rPr>
          <w:lang w:val="en-GB"/>
        </w:rPr>
      </w:pPr>
      <w:r>
        <w:rPr>
          <w:lang w:val="en-GB"/>
        </w:rPr>
        <w:t xml:space="preserve">Git </w:t>
      </w:r>
      <w:r w:rsidRPr="00327209">
        <w:t>documentation</w:t>
      </w:r>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77777777" w:rsidR="007114F1" w:rsidRPr="009234EC" w:rsidRDefault="007114F1" w:rsidP="007114F1">
      <w:pPr>
        <w:pStyle w:val="ListParagraph"/>
        <w:numPr>
          <w:ilvl w:val="0"/>
          <w:numId w:val="3"/>
        </w:numPr>
        <w:jc w:val="both"/>
        <w:rPr>
          <w:rStyle w:val="Hyperlink"/>
          <w:color w:val="auto"/>
          <w:u w:val="none"/>
        </w:rPr>
      </w:pPr>
      <w:r>
        <w:t>GitHub Docs (</w:t>
      </w:r>
      <w:hyperlink r:id="rId32"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77777777" w:rsidR="007114F1" w:rsidRPr="004C17BB" w:rsidRDefault="007114F1" w:rsidP="007114F1">
      <w:pPr>
        <w:pStyle w:val="ListParagraph"/>
        <w:numPr>
          <w:ilvl w:val="1"/>
          <w:numId w:val="7"/>
        </w:numPr>
        <w:spacing w:after="0" w:line="240" w:lineRule="auto"/>
        <w:contextualSpacing w:val="0"/>
        <w:rPr>
          <w:rStyle w:val="Hyperlink"/>
          <w:rFonts w:eastAsia="Times New Roman"/>
          <w:color w:val="auto"/>
          <w:u w:val="none"/>
        </w:rPr>
      </w:pPr>
      <w:hyperlink r:id="rId33" w:history="1">
        <w:r w:rsidRPr="004C17BB">
          <w:rPr>
            <w:rStyle w:val="Hyperlink"/>
            <w:rFonts w:eastAsia="Times New Roman"/>
          </w:rPr>
          <w:t>https://www.youtube.com/watch?v=nhNq2kIvi9s</w:t>
        </w:r>
      </w:hyperlink>
    </w:p>
    <w:p w14:paraId="54D8991C" w14:textId="77777777" w:rsidR="007114F1" w:rsidRPr="004C17BB" w:rsidRDefault="007114F1" w:rsidP="007114F1">
      <w:pPr>
        <w:pStyle w:val="ListParagraph"/>
        <w:numPr>
          <w:ilvl w:val="1"/>
          <w:numId w:val="7"/>
        </w:numPr>
        <w:spacing w:after="0" w:line="240" w:lineRule="auto"/>
        <w:contextualSpacing w:val="0"/>
        <w:rPr>
          <w:rFonts w:eastAsia="Times New Roman"/>
        </w:rPr>
      </w:pPr>
      <w:hyperlink r:id="rId34" w:history="1">
        <w:r w:rsidRPr="004C17BB">
          <w:rPr>
            <w:rStyle w:val="Hyperlink"/>
            <w:rFonts w:eastAsia="Times New Roman"/>
          </w:rPr>
          <w:t>https://www.youtube.com/watch?v=USjZcfj8yxE</w:t>
        </w:r>
      </w:hyperlink>
    </w:p>
    <w:p w14:paraId="1476B099" w14:textId="77777777" w:rsidR="007114F1" w:rsidRDefault="007114F1" w:rsidP="007114F1">
      <w:pPr>
        <w:pStyle w:val="ListParagraph"/>
        <w:numPr>
          <w:ilvl w:val="0"/>
          <w:numId w:val="7"/>
        </w:numPr>
      </w:pPr>
      <w:r>
        <w:t xml:space="preserve">GitHub cheat sheet: </w:t>
      </w:r>
      <w:hyperlink r:id="rId35"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 xml:space="preserve">More </w:t>
      </w:r>
      <w:proofErr w:type="gramStart"/>
      <w:r>
        <w:t>about .</w:t>
      </w:r>
      <w:proofErr w:type="spellStart"/>
      <w:r>
        <w:t>gitignore</w:t>
      </w:r>
      <w:proofErr w:type="spellEnd"/>
      <w:proofErr w:type="gramEnd"/>
    </w:p>
    <w:p w14:paraId="454B387D" w14:textId="77777777" w:rsidR="007114F1" w:rsidRDefault="007114F1" w:rsidP="007114F1">
      <w:pPr>
        <w:pStyle w:val="ListParagraph"/>
        <w:numPr>
          <w:ilvl w:val="1"/>
          <w:numId w:val="7"/>
        </w:numPr>
      </w:pPr>
      <w:hyperlink r:id="rId36" w:history="1">
        <w:r w:rsidRPr="0015408E">
          <w:rPr>
            <w:rStyle w:val="Hyperlink"/>
          </w:rPr>
          <w:t>https://git-scm.com/docs/gitignore</w:t>
        </w:r>
      </w:hyperlink>
      <w:r>
        <w:t xml:space="preserve"> </w:t>
      </w:r>
    </w:p>
    <w:p w14:paraId="71C2E2D5" w14:textId="77777777" w:rsidR="007114F1" w:rsidRPr="00A766D2" w:rsidRDefault="007114F1" w:rsidP="007114F1">
      <w:pPr>
        <w:pStyle w:val="ListParagraph"/>
        <w:numPr>
          <w:ilvl w:val="1"/>
          <w:numId w:val="7"/>
        </w:numPr>
      </w:pPr>
      <w:hyperlink r:id="rId37" w:history="1">
        <w:r w:rsidRPr="00A766D2">
          <w:rPr>
            <w:rStyle w:val="Hyperlink"/>
          </w:rPr>
          <w:t>https://github.com/github/gitignore</w:t>
        </w:r>
      </w:hyperlink>
      <w:proofErr w:type="gramStart"/>
      <w:r w:rsidRPr="00A766D2">
        <w:t xml:space="preserve">   (</w:t>
      </w:r>
      <w:proofErr w:type="gramEnd"/>
      <w:r w:rsidRPr="00A766D2">
        <w:t>templates</w:t>
      </w:r>
      <w:r>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Perez-</w:t>
      </w:r>
      <w:proofErr w:type="spellStart"/>
      <w:r w:rsidRPr="0008657E">
        <w:rPr>
          <w:lang w:val="en-GB"/>
        </w:rPr>
        <w:t>Riverol</w:t>
      </w:r>
      <w:proofErr w:type="spellEnd"/>
      <w:r w:rsidRPr="0008657E">
        <w:rPr>
          <w:lang w:val="en-GB"/>
        </w:rPr>
        <w:t xml:space="preserve">, Y., </w:t>
      </w:r>
      <w:proofErr w:type="spellStart"/>
      <w:r w:rsidRPr="0008657E">
        <w:rPr>
          <w:lang w:val="en-GB"/>
        </w:rPr>
        <w:t>Gatto</w:t>
      </w:r>
      <w:proofErr w:type="spellEnd"/>
      <w:r w:rsidRPr="0008657E">
        <w:rPr>
          <w:lang w:val="en-GB"/>
        </w:rPr>
        <w:t xml:space="preserve">,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w:t>
      </w:r>
      <w:proofErr w:type="spellStart"/>
      <w:r w:rsidRPr="0008657E">
        <w:rPr>
          <w:lang w:val="en-GB"/>
        </w:rPr>
        <w:t>Leprevost</w:t>
      </w:r>
      <w:proofErr w:type="spellEnd"/>
      <w:r w:rsidRPr="0008657E">
        <w:rPr>
          <w:lang w:val="en-GB"/>
        </w:rPr>
        <w:t xml:space="preserve">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7114F1">
      <w:pPr>
        <w:pStyle w:val="Heading6"/>
        <w:rPr>
          <w:rFonts w:eastAsia="Times New Roman"/>
          <w:lang w:eastAsia="en-GB"/>
        </w:rPr>
      </w:pPr>
      <w:bookmarkStart w:id="44" w:name="_Hlk129162528"/>
      <w:r>
        <w:rPr>
          <w:rFonts w:eastAsia="Times New Roman"/>
          <w:lang w:eastAsia="en-GB"/>
        </w:rPr>
        <w:t>GitHub and Git: Starting from scratch</w:t>
      </w:r>
      <w:bookmarkEnd w:id="44"/>
    </w:p>
    <w:p w14:paraId="7AF5A2AA" w14:textId="77777777" w:rsidR="007114F1" w:rsidRDefault="007114F1" w:rsidP="007114F1">
      <w:pPr>
        <w:spacing w:after="0"/>
        <w:jc w:val="both"/>
        <w:rPr>
          <w:lang w:val="en-GB"/>
        </w:rPr>
      </w:pPr>
      <w:r>
        <w:rPr>
          <w:lang w:val="en-GB"/>
        </w:rPr>
        <w:t xml:space="preserve">If you are completely new to GitHub and </w:t>
      </w:r>
      <w:proofErr w:type="gramStart"/>
      <w:r>
        <w:rPr>
          <w:lang w:val="en-GB"/>
        </w:rPr>
        <w:t>Git</w:t>
      </w:r>
      <w:proofErr w:type="gramEnd"/>
      <w:r>
        <w:rPr>
          <w:lang w:val="en-GB"/>
        </w:rPr>
        <w:t xml:space="preserve"> then you can follow the next steps to create your first repository.</w:t>
      </w:r>
    </w:p>
    <w:p w14:paraId="3C6E5995" w14:textId="77777777" w:rsidR="007114F1" w:rsidRDefault="007114F1" w:rsidP="007114F1">
      <w:pPr>
        <w:pStyle w:val="ListParagraph"/>
        <w:numPr>
          <w:ilvl w:val="0"/>
          <w:numId w:val="20"/>
        </w:numPr>
        <w:spacing w:after="0"/>
        <w:jc w:val="both"/>
        <w:rPr>
          <w:lang w:val="en-GB"/>
        </w:rPr>
      </w:pPr>
      <w:r>
        <w:rPr>
          <w:lang w:val="en-GB"/>
        </w:rPr>
        <w:t xml:space="preserve">Go to </w:t>
      </w:r>
      <w:hyperlink r:id="rId38" w:history="1">
        <w:r w:rsidRPr="00854453">
          <w:rPr>
            <w:rStyle w:val="Hyperlink"/>
            <w:lang w:val="en-GB"/>
          </w:rPr>
          <w:t>https://github.com/</w:t>
        </w:r>
      </w:hyperlink>
      <w:r>
        <w:rPr>
          <w:lang w:val="en-GB"/>
        </w:rPr>
        <w:t xml:space="preserve"> to create your own </w:t>
      </w:r>
      <w:proofErr w:type="gramStart"/>
      <w:r>
        <w:rPr>
          <w:lang w:val="en-GB"/>
        </w:rPr>
        <w:t>account</w:t>
      </w:r>
      <w:proofErr w:type="gramEnd"/>
    </w:p>
    <w:p w14:paraId="706F6C7D" w14:textId="77777777"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9"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lastRenderedPageBreak/>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4597628B" w14:textId="77777777" w:rsidR="007114F1" w:rsidRDefault="007114F1" w:rsidP="007114F1">
      <w:pPr>
        <w:pStyle w:val="ListParagraph"/>
        <w:numPr>
          <w:ilvl w:val="0"/>
          <w:numId w:val="20"/>
        </w:numPr>
        <w:spacing w:after="0"/>
        <w:jc w:val="both"/>
        <w:rPr>
          <w:lang w:val="en-GB"/>
        </w:rPr>
      </w:pPr>
      <w:r>
        <w:rPr>
          <w:lang w:val="en-GB"/>
        </w:rPr>
        <w:t xml:space="preserve">Once you created the repository you will see the Quick Setup screen that also shows the name of the repository that you created. This looks something like: </w:t>
      </w:r>
      <w:hyperlink r:id="rId40"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 xml:space="preserve">Start Git bash in this </w:t>
      </w:r>
      <w:proofErr w:type="gramStart"/>
      <w:r>
        <w:rPr>
          <w:lang w:val="en-GB"/>
        </w:rPr>
        <w:t>directory</w:t>
      </w:r>
      <w:proofErr w:type="gramEnd"/>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 xml:space="preserve">it </w:t>
      </w:r>
      <w:proofErr w:type="spellStart"/>
      <w:r w:rsidRPr="00272AD3">
        <w:rPr>
          <w:color w:val="FF0000"/>
          <w:lang w:val="en-GB"/>
        </w:rPr>
        <w:t>init</w:t>
      </w:r>
      <w:proofErr w:type="spellEnd"/>
      <w:r>
        <w:rPr>
          <w:color w:val="FF0000"/>
          <w:lang w:val="en-GB"/>
        </w:rPr>
        <w:t xml:space="preserve"> --</w:t>
      </w:r>
      <w:r w:rsidRPr="00272AD3">
        <w:rPr>
          <w:color w:val="FF0000"/>
          <w:lang w:val="en-GB"/>
        </w:rPr>
        <w:t xml:space="preserve">initial-branch </w:t>
      </w:r>
      <w:proofErr w:type="gramStart"/>
      <w:r w:rsidRPr="00272AD3">
        <w:rPr>
          <w:color w:val="FF0000"/>
          <w:lang w:val="en-GB"/>
        </w:rPr>
        <w:t>main</w:t>
      </w:r>
      <w:r>
        <w:rPr>
          <w:color w:val="FF0000"/>
          <w:lang w:val="en-GB"/>
        </w:rPr>
        <w:t xml:space="preserve">  #</w:t>
      </w:r>
      <w:proofErr w:type="gramEnd"/>
      <w:r>
        <w:rPr>
          <w:color w:val="FF0000"/>
          <w:lang w:val="en-GB"/>
        </w:rPr>
        <w:t>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 xml:space="preserve">will ask you for the credentials for that </w:t>
      </w:r>
      <w:proofErr w:type="gramStart"/>
      <w:r w:rsidRPr="00272AD3">
        <w:rPr>
          <w:lang w:val="en-GB"/>
        </w:rPr>
        <w:t>particular remote</w:t>
      </w:r>
      <w:proofErr w:type="gramEnd"/>
      <w:r w:rsidRPr="00272AD3">
        <w:rPr>
          <w:lang w:val="en-GB"/>
        </w:rPr>
        <w:t xml:space="preserv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77777777"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41"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w:t>
      </w:r>
      <w:proofErr w:type="gramStart"/>
      <w:r w:rsidRPr="00241766">
        <w:rPr>
          <w:color w:val="FF0000"/>
          <w:lang w:val="en-GB"/>
        </w:rPr>
        <w:t>repositories’</w:t>
      </w:r>
      <w:proofErr w:type="gramEnd"/>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44455C66" w14:textId="77777777" w:rsidR="007114F1" w:rsidRDefault="007114F1" w:rsidP="007114F1">
      <w:pPr>
        <w:pStyle w:val="ListParagraph"/>
        <w:numPr>
          <w:ilvl w:val="0"/>
          <w:numId w:val="20"/>
        </w:numPr>
        <w:spacing w:after="0"/>
        <w:jc w:val="both"/>
        <w:rPr>
          <w:lang w:val="en-GB"/>
        </w:rPr>
      </w:pPr>
      <w:r>
        <w:rPr>
          <w:lang w:val="en-GB"/>
        </w:rPr>
        <w:t xml:space="preserve">This is basically it. The next time you add files to your local directory you only </w:t>
      </w:r>
      <w:proofErr w:type="gramStart"/>
      <w:r>
        <w:rPr>
          <w:lang w:val="en-GB"/>
        </w:rPr>
        <w:t>have to</w:t>
      </w:r>
      <w:proofErr w:type="gramEnd"/>
      <w:r>
        <w:rPr>
          <w:lang w:val="en-GB"/>
        </w:rPr>
        <w:t xml:space="preserve"> give the following commands to update your remote </w:t>
      </w:r>
      <w:proofErr w:type="spellStart"/>
      <w:r>
        <w:rPr>
          <w:lang w:val="en-GB"/>
        </w:rPr>
        <w:t>github</w:t>
      </w:r>
      <w:proofErr w:type="spellEnd"/>
      <w:r>
        <w:rPr>
          <w:lang w:val="en-GB"/>
        </w:rPr>
        <w:t xml:space="preserve">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 xml:space="preserve">ade a </w:t>
      </w:r>
      <w:proofErr w:type="gramStart"/>
      <w:r w:rsidRPr="00241766">
        <w:rPr>
          <w:color w:val="FF0000"/>
          <w:lang w:val="en-GB"/>
        </w:rPr>
        <w:t>change’</w:t>
      </w:r>
      <w:proofErr w:type="gramEnd"/>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4A470320" w14:textId="77777777" w:rsidR="007114F1" w:rsidRPr="00272AD3" w:rsidRDefault="007114F1" w:rsidP="007114F1">
      <w:pPr>
        <w:spacing w:after="0"/>
        <w:jc w:val="both"/>
        <w:rPr>
          <w:lang w:val="en-GB"/>
        </w:rPr>
      </w:pPr>
    </w:p>
    <w:p w14:paraId="214FACE2" w14:textId="77777777" w:rsidR="007114F1" w:rsidRDefault="007114F1" w:rsidP="007114F1">
      <w:pPr>
        <w:spacing w:after="0"/>
        <w:jc w:val="both"/>
        <w:rPr>
          <w:lang w:val="en-GB"/>
        </w:rPr>
      </w:pPr>
    </w:p>
    <w:p w14:paraId="08A80DCE" w14:textId="77777777" w:rsidR="007114F1" w:rsidRDefault="007114F1" w:rsidP="007114F1">
      <w:pPr>
        <w:spacing w:after="0"/>
        <w:jc w:val="both"/>
        <w:rPr>
          <w:lang w:val="en-GB"/>
        </w:rPr>
      </w:pPr>
    </w:p>
    <w:p w14:paraId="3226580D" w14:textId="77777777" w:rsidR="007114F1" w:rsidRDefault="007114F1" w:rsidP="007114F1">
      <w:pPr>
        <w:pStyle w:val="Heading6"/>
        <w:rPr>
          <w:lang w:val="en-GB"/>
        </w:rPr>
      </w:pPr>
      <w:r>
        <w:rPr>
          <w:lang w:val="en-GB"/>
        </w:rPr>
        <w:t>Further Git/GitHub notes</w:t>
      </w:r>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45" w:name="_Toc139381312"/>
      <w:bookmarkStart w:id="46" w:name="_Toc140232085"/>
      <w:r>
        <w:rPr>
          <w:lang w:val="en-GB"/>
        </w:rPr>
        <w:t>Git pull vs Git fetch</w:t>
      </w:r>
      <w:bookmarkEnd w:id="45"/>
      <w:bookmarkEnd w:id="46"/>
    </w:p>
    <w:p w14:paraId="3F6076A2" w14:textId="77777777" w:rsidR="007114F1" w:rsidRDefault="007114F1" w:rsidP="007114F1">
      <w:pPr>
        <w:rPr>
          <w:rFonts w:cstheme="minorHAnsi"/>
          <w:bdr w:val="none" w:sz="0" w:space="0" w:color="auto" w:frame="1"/>
          <w:lang w:eastAsia="en-GB"/>
        </w:rPr>
      </w:pPr>
    </w:p>
    <w:p w14:paraId="72B3FFE3" w14:textId="77777777" w:rsidR="007114F1" w:rsidRDefault="007114F1" w:rsidP="007114F1">
      <w:pPr>
        <w:spacing w:after="0"/>
        <w:jc w:val="center"/>
        <w:rPr>
          <w:lang w:val="en-GB"/>
        </w:rPr>
      </w:pPr>
      <w:r>
        <w:rPr>
          <w:noProof/>
          <w:lang w:val="en-GB" w:eastAsia="en-GB"/>
        </w:rPr>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1F59401F" w14:textId="77777777" w:rsidR="007114F1" w:rsidRDefault="007114F1" w:rsidP="007114F1">
      <w:pPr>
        <w:spacing w:after="0"/>
        <w:jc w:val="center"/>
        <w:rPr>
          <w:lang w:val="en-GB"/>
        </w:rPr>
      </w:pPr>
    </w:p>
    <w:p w14:paraId="3DFD9DC2" w14:textId="77777777" w:rsidR="007114F1" w:rsidRDefault="007114F1" w:rsidP="007114F1">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w:t>
      </w:r>
      <w:proofErr w:type="gramStart"/>
      <w:r w:rsidRPr="006B4D88">
        <w:rPr>
          <w:lang w:val="en-GB"/>
        </w:rPr>
        <w:t>updated</w:t>
      </w:r>
      <w:proofErr w:type="gramEnd"/>
      <w:r w:rsidRPr="006B4D88">
        <w:rPr>
          <w:lang w:val="en-GB"/>
        </w:rPr>
        <w:t xml:space="preserve">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4599F3AB" w14:textId="77777777" w:rsidR="007114F1" w:rsidRDefault="007114F1" w:rsidP="007114F1">
      <w:pPr>
        <w:spacing w:after="0"/>
        <w:rPr>
          <w:lang w:val="en-GB"/>
        </w:rPr>
      </w:pP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77777777" w:rsidR="007114F1" w:rsidRDefault="007114F1" w:rsidP="007114F1">
      <w:pPr>
        <w:spacing w:after="0"/>
        <w:rPr>
          <w:lang w:val="en-GB"/>
        </w:rPr>
      </w:pPr>
      <w:r>
        <w:rPr>
          <w:lang w:val="en-GB"/>
        </w:rPr>
        <w:t xml:space="preserve">See also: </w:t>
      </w:r>
      <w:hyperlink r:id="rId43"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47" w:name="_Toc139381313"/>
      <w:bookmarkStart w:id="48" w:name="_Toc140232086"/>
      <w:r w:rsidRPr="00760728">
        <w:rPr>
          <w:lang w:val="en-GB"/>
        </w:rPr>
        <w:t>Use of branches</w:t>
      </w:r>
      <w:bookmarkEnd w:id="47"/>
      <w:bookmarkEnd w:id="48"/>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77777777" w:rsidR="007114F1" w:rsidRPr="00DA6EE8" w:rsidRDefault="007114F1" w:rsidP="007114F1">
      <w:pPr>
        <w:pStyle w:val="ListParagraph"/>
        <w:numPr>
          <w:ilvl w:val="0"/>
          <w:numId w:val="17"/>
        </w:numPr>
        <w:spacing w:after="0"/>
        <w:jc w:val="both"/>
        <w:rPr>
          <w:color w:val="000000" w:themeColor="text1"/>
        </w:rPr>
      </w:pPr>
      <w:hyperlink r:id="rId44" w:history="1">
        <w:r w:rsidRPr="004B4242">
          <w:rPr>
            <w:rStyle w:val="Hyperlink"/>
          </w:rPr>
          <w:t>https://medium.datadriveninvestor.com/why-githubs-change-from-master-to-main-is-not-the-solution-a3ac38cc48dd</w:t>
        </w:r>
      </w:hyperlink>
      <w:r w:rsidRPr="00DA6EE8">
        <w:rPr>
          <w:color w:val="000000" w:themeColor="text1"/>
        </w:rPr>
        <w:t xml:space="preserve"> </w:t>
      </w:r>
    </w:p>
    <w:p w14:paraId="43CFE5B9" w14:textId="77777777" w:rsidR="007114F1" w:rsidRPr="00DA6EE8" w:rsidRDefault="007114F1" w:rsidP="007114F1">
      <w:pPr>
        <w:pStyle w:val="ListParagraph"/>
        <w:numPr>
          <w:ilvl w:val="0"/>
          <w:numId w:val="17"/>
        </w:numPr>
        <w:spacing w:after="0"/>
        <w:jc w:val="both"/>
        <w:rPr>
          <w:color w:val="000000" w:themeColor="text1"/>
        </w:rPr>
      </w:pPr>
      <w:hyperlink r:id="rId45" w:history="1">
        <w:r w:rsidRPr="004B4242">
          <w:rPr>
            <w:rStyle w:val="Hyperlink"/>
          </w:rPr>
          <w:t>https://stevenmortimer.com/5-steps-to-change-github-default-branch-from-master-to-main/</w:t>
        </w:r>
      </w:hyperlink>
      <w:r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r w:rsidRPr="00FF449B">
        <w:rPr>
          <w:rStyle w:val="HTMLCode"/>
          <w:rFonts w:asciiTheme="minorHAnsi" w:hAnsiTheme="minorHAnsi" w:cstheme="minorHAnsi"/>
          <w:color w:val="FF0000"/>
          <w:sz w:val="22"/>
          <w:szCs w:val="22"/>
          <w:bdr w:val="single" w:sz="6" w:space="0" w:color="E7EAED" w:frame="1"/>
        </w:rPr>
        <w:lastRenderedPageBreak/>
        <w:t>git branch</w:t>
      </w:r>
      <w:r w:rsidRPr="00FF449B">
        <w:rPr>
          <w:rStyle w:val="md-plain"/>
          <w:rFonts w:asciiTheme="minorHAnsi" w:hAnsiTheme="minorHAnsi" w:cstheme="minorHAnsi"/>
          <w:color w:val="FF0000"/>
          <w:sz w:val="22"/>
          <w:szCs w:val="22"/>
        </w:rPr>
        <w:t xml:space="preserve"> </w:t>
      </w:r>
      <w:r w:rsidRPr="00FF449B">
        <w:rPr>
          <w:rStyle w:val="md-plain"/>
          <w:rFonts w:asciiTheme="minorHAnsi" w:hAnsiTheme="minorHAnsi" w:cstheme="minorHAnsi"/>
          <w:color w:val="333333"/>
          <w:sz w:val="22"/>
          <w:szCs w:val="22"/>
        </w:rPr>
        <w:t xml:space="preserve">- will show you the list of branches. There is an </w:t>
      </w:r>
      <w:r>
        <w:rPr>
          <w:rStyle w:val="md-plain"/>
          <w:rFonts w:asciiTheme="minorHAnsi" w:hAnsiTheme="minorHAnsi" w:cstheme="minorHAnsi"/>
          <w:color w:val="333333"/>
          <w:sz w:val="22"/>
          <w:szCs w:val="22"/>
        </w:rPr>
        <w:t>a</w:t>
      </w:r>
      <w:r w:rsidRPr="00FF449B">
        <w:rPr>
          <w:rStyle w:val="md-plain"/>
          <w:rFonts w:asciiTheme="minorHAnsi" w:hAnsiTheme="minorHAnsi" w:cstheme="minorHAnsi"/>
          <w:color w:val="333333"/>
          <w:sz w:val="22"/>
          <w:szCs w:val="22"/>
        </w:rPr>
        <w:t>steri</w:t>
      </w:r>
      <w:r>
        <w:rPr>
          <w:rStyle w:val="md-plain"/>
          <w:rFonts w:asciiTheme="minorHAnsi" w:hAnsiTheme="minorHAnsi" w:cstheme="minorHAnsi"/>
          <w:color w:val="333333"/>
          <w:sz w:val="22"/>
          <w:szCs w:val="22"/>
        </w:rPr>
        <w:t>sk (*)</w:t>
      </w:r>
      <w:r w:rsidRPr="00FF449B">
        <w:rPr>
          <w:rStyle w:val="md-plain"/>
          <w:rFonts w:asciiTheme="minorHAnsi" w:hAnsiTheme="minorHAnsi" w:cstheme="minorHAnsi"/>
          <w:color w:val="333333"/>
          <w:sz w:val="22"/>
          <w:szCs w:val="22"/>
        </w:rPr>
        <w:t xml:space="preserve">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When you have several branches, you probably would like to create a new branch with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as a starting point most of the time. First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4EFB09CF"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branch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a new branch will be created with the name '</w:t>
      </w:r>
      <w:proofErr w:type="spellStart"/>
      <w:r w:rsidRPr="00FF449B">
        <w:rPr>
          <w:rFonts w:asciiTheme="minorHAnsi" w:hAnsiTheme="minorHAnsi" w:cstheme="minorHAnsi"/>
          <w:color w:val="333333"/>
          <w:sz w:val="22"/>
          <w:szCs w:val="22"/>
        </w:rPr>
        <w:t>devel</w:t>
      </w:r>
      <w:proofErr w:type="spellEnd"/>
      <w:r w:rsidRPr="00FF449B">
        <w:rPr>
          <w:rFonts w:asciiTheme="minorHAnsi" w:hAnsiTheme="minorHAnsi" w:cstheme="minorHAnsi"/>
          <w:color w:val="333333"/>
          <w:sz w:val="22"/>
          <w:szCs w:val="22"/>
        </w:rPr>
        <w:t>-some-</w:t>
      </w:r>
      <w:proofErr w:type="gramStart"/>
      <w:r w:rsidRPr="00FF449B">
        <w:rPr>
          <w:rFonts w:asciiTheme="minorHAnsi" w:hAnsiTheme="minorHAnsi" w:cstheme="minorHAnsi"/>
          <w:color w:val="333333"/>
          <w:sz w:val="22"/>
          <w:szCs w:val="22"/>
        </w:rPr>
        <w:t>feature'</w:t>
      </w:r>
      <w:proofErr w:type="gramEnd"/>
    </w:p>
    <w:p w14:paraId="0FB434D3"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0F5B485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Note that you are not in this branch yet when you create a new one. Switch to this branch with:</w:t>
      </w:r>
    </w:p>
    <w:p w14:paraId="3BF2E23C"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go to the new </w:t>
      </w:r>
      <w:proofErr w:type="gramStart"/>
      <w:r w:rsidRPr="00FF449B">
        <w:rPr>
          <w:rFonts w:asciiTheme="minorHAnsi" w:hAnsiTheme="minorHAnsi" w:cstheme="minorHAnsi"/>
          <w:color w:val="333333"/>
          <w:sz w:val="22"/>
          <w:szCs w:val="22"/>
        </w:rPr>
        <w:t>branch</w:t>
      </w:r>
      <w:proofErr w:type="gramEnd"/>
    </w:p>
    <w:p w14:paraId="6FDDED36"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FE23385"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You can start developing. Even when you are not </w:t>
      </w:r>
      <w:proofErr w:type="gramStart"/>
      <w:r w:rsidRPr="00FF449B">
        <w:rPr>
          <w:rFonts w:asciiTheme="minorHAnsi" w:hAnsiTheme="minorHAnsi" w:cstheme="minorHAnsi"/>
          <w:color w:val="333333"/>
          <w:sz w:val="22"/>
          <w:szCs w:val="22"/>
        </w:rPr>
        <w:t>ready</w:t>
      </w:r>
      <w:proofErr w:type="gramEnd"/>
      <w:r w:rsidRPr="00FF449B">
        <w:rPr>
          <w:rFonts w:asciiTheme="minorHAnsi" w:hAnsiTheme="minorHAnsi" w:cstheme="minorHAnsi"/>
          <w:color w:val="333333"/>
          <w:sz w:val="22"/>
          <w:szCs w:val="22"/>
        </w:rPr>
        <w:t xml:space="preserve"> yet you can commit and push your code to the repository on GitHub because this branch is separate from your stable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13DF356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commit -m 'some description' </w:t>
      </w:r>
      <w:r w:rsidRPr="00FF449B">
        <w:rPr>
          <w:rFonts w:asciiTheme="minorHAnsi" w:hAnsiTheme="minorHAnsi" w:cstheme="minorHAnsi"/>
          <w:color w:val="333333"/>
          <w:sz w:val="22"/>
          <w:szCs w:val="22"/>
        </w:rPr>
        <w:t xml:space="preserve">- make a snapshot of your changes, it will be logged with a git </w:t>
      </w:r>
      <w:proofErr w:type="gramStart"/>
      <w:r w:rsidRPr="00FF449B">
        <w:rPr>
          <w:rFonts w:asciiTheme="minorHAnsi" w:hAnsiTheme="minorHAnsi" w:cstheme="minorHAnsi"/>
          <w:color w:val="333333"/>
          <w:sz w:val="22"/>
          <w:szCs w:val="22"/>
        </w:rPr>
        <w:t>version</w:t>
      </w:r>
      <w:proofErr w:type="gramEnd"/>
    </w:p>
    <w:p w14:paraId="750FAFB0"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send your snapshot to </w:t>
      </w:r>
      <w:proofErr w:type="gramStart"/>
      <w:r w:rsidRPr="00FF449B">
        <w:rPr>
          <w:rFonts w:asciiTheme="minorHAnsi" w:hAnsiTheme="minorHAnsi" w:cstheme="minorHAnsi"/>
          <w:color w:val="333333"/>
          <w:sz w:val="22"/>
          <w:szCs w:val="22"/>
        </w:rPr>
        <w:t>GitHub</w:t>
      </w:r>
      <w:proofErr w:type="gramEnd"/>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In the case that you are satisfied with the changes/new </w:t>
      </w:r>
      <w:proofErr w:type="gramStart"/>
      <w:r w:rsidRPr="00FF449B">
        <w:rPr>
          <w:rFonts w:asciiTheme="minorHAnsi" w:hAnsiTheme="minorHAnsi" w:cstheme="minorHAnsi"/>
          <w:color w:val="333333"/>
          <w:sz w:val="22"/>
          <w:szCs w:val="22"/>
        </w:rPr>
        <w:t>feature</w:t>
      </w:r>
      <w:proofErr w:type="gramEnd"/>
      <w:r w:rsidRPr="00FF449B">
        <w:rPr>
          <w:rFonts w:asciiTheme="minorHAnsi" w:hAnsiTheme="minorHAnsi" w:cstheme="minorHAnsi"/>
          <w:color w:val="333333"/>
          <w:sz w:val="22"/>
          <w:szCs w:val="22"/>
        </w:rPr>
        <w:t xml:space="preserve"> and you have tested whether the code works as it should you can merge it in the master branch. The order is as follows: first you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 then you merge the new developments into the master branch.</w:t>
      </w:r>
    </w:p>
    <w:p w14:paraId="5B48FEFB"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1A6AC81D"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merge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merge the new feature into your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w:t>
      </w:r>
      <w:proofErr w:type="gramStart"/>
      <w:r w:rsidRPr="00FF449B">
        <w:rPr>
          <w:rFonts w:asciiTheme="minorHAnsi" w:hAnsiTheme="minorHAnsi" w:cstheme="minorHAnsi"/>
          <w:color w:val="333333"/>
          <w:sz w:val="22"/>
          <w:szCs w:val="22"/>
        </w:rPr>
        <w:t>branch</w:t>
      </w:r>
      <w:proofErr w:type="gramEnd"/>
    </w:p>
    <w:p w14:paraId="0D8BCDB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475F9C6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Git will check whether there is conflicting code and notify you when this is the case. When that happens the merging process will </w:t>
      </w:r>
      <w:proofErr w:type="gramStart"/>
      <w:r w:rsidRPr="00FF449B">
        <w:rPr>
          <w:rFonts w:asciiTheme="minorHAnsi" w:hAnsiTheme="minorHAnsi" w:cstheme="minorHAnsi"/>
          <w:color w:val="333333"/>
          <w:sz w:val="22"/>
          <w:szCs w:val="22"/>
        </w:rPr>
        <w:t>stop</w:t>
      </w:r>
      <w:proofErr w:type="gramEnd"/>
      <w:r w:rsidRPr="00FF449B">
        <w:rPr>
          <w:rFonts w:asciiTheme="minorHAnsi" w:hAnsiTheme="minorHAnsi" w:cstheme="minorHAnsi"/>
          <w:color w:val="333333"/>
          <w:sz w:val="22"/>
          <w:szCs w:val="22"/>
        </w:rPr>
        <w:t xml:space="preserve"> and you will get the opportunity to resolve this. As soon as you are </w:t>
      </w:r>
      <w:proofErr w:type="gramStart"/>
      <w:r w:rsidRPr="00FF449B">
        <w:rPr>
          <w:rFonts w:asciiTheme="minorHAnsi" w:hAnsiTheme="minorHAnsi" w:cstheme="minorHAnsi"/>
          <w:color w:val="333333"/>
          <w:sz w:val="22"/>
          <w:szCs w:val="22"/>
        </w:rPr>
        <w:t>happy</w:t>
      </w:r>
      <w:proofErr w:type="gramEnd"/>
      <w:r w:rsidRPr="00FF449B">
        <w:rPr>
          <w:rFonts w:asciiTheme="minorHAnsi" w:hAnsiTheme="minorHAnsi" w:cstheme="minorHAnsi"/>
          <w:color w:val="333333"/>
          <w:sz w:val="22"/>
          <w:szCs w:val="22"/>
        </w:rPr>
        <w:t xml:space="preserve"> and everything works you can commit and push all the changes in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39FFFABA"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C428D36"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git commit -m 'describe the changes'</w:t>
      </w:r>
      <w:r w:rsidRPr="00FF449B">
        <w:rPr>
          <w:rFonts w:asciiTheme="minorHAnsi" w:hAnsiTheme="minorHAnsi" w:cstheme="minorHAnsi"/>
          <w:color w:val="333333"/>
          <w:sz w:val="22"/>
          <w:szCs w:val="22"/>
        </w:rPr>
        <w:t xml:space="preserve"> - make a snapshot of your changes on your </w:t>
      </w:r>
      <w:proofErr w:type="gramStart"/>
      <w:r w:rsidRPr="00FF449B">
        <w:rPr>
          <w:rFonts w:asciiTheme="minorHAnsi" w:hAnsiTheme="minorHAnsi" w:cstheme="minorHAnsi"/>
          <w:color w:val="333333"/>
          <w:sz w:val="22"/>
          <w:szCs w:val="22"/>
        </w:rPr>
        <w:t>workstation</w:t>
      </w:r>
      <w:proofErr w:type="gramEnd"/>
    </w:p>
    <w:p w14:paraId="103009B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main </w:t>
      </w:r>
      <w:r w:rsidRPr="00FF449B">
        <w:rPr>
          <w:rFonts w:asciiTheme="minorHAnsi" w:hAnsiTheme="minorHAnsi" w:cstheme="minorHAnsi"/>
          <w:color w:val="333333"/>
          <w:sz w:val="22"/>
          <w:szCs w:val="22"/>
        </w:rPr>
        <w:t xml:space="preserve">- synchronize with </w:t>
      </w:r>
      <w:proofErr w:type="gramStart"/>
      <w:r w:rsidRPr="00FF449B">
        <w:rPr>
          <w:rFonts w:asciiTheme="minorHAnsi" w:hAnsiTheme="minorHAnsi" w:cstheme="minorHAnsi"/>
          <w:color w:val="333333"/>
          <w:sz w:val="22"/>
          <w:szCs w:val="22"/>
        </w:rPr>
        <w:t>GitHub</w:t>
      </w:r>
      <w:proofErr w:type="gramEnd"/>
    </w:p>
    <w:p w14:paraId="1DF174B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316818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77777777" w:rsidR="007114F1" w:rsidRDefault="007114F1" w:rsidP="007114F1">
      <w:pPr>
        <w:spacing w:after="0"/>
        <w:jc w:val="both"/>
        <w:rPr>
          <w:lang w:val="en-GB"/>
        </w:rPr>
      </w:pPr>
      <w:r>
        <w:rPr>
          <w:lang w:val="en-GB"/>
        </w:rPr>
        <w:t xml:space="preserve">Resolving conflicts: </w:t>
      </w:r>
      <w:hyperlink r:id="rId46" w:history="1">
        <w:r w:rsidRPr="00D44F30">
          <w:rPr>
            <w:rStyle w:val="Hyperlink"/>
            <w:lang w:val="en-GB"/>
          </w:rPr>
          <w:t>www.atlassian.com/git/tutorials/using-branches</w:t>
        </w:r>
      </w:hyperlink>
    </w:p>
    <w:p w14:paraId="3316F935" w14:textId="77777777" w:rsidR="007114F1" w:rsidRDefault="007114F1" w:rsidP="007114F1">
      <w:pPr>
        <w:spacing w:after="0"/>
        <w:jc w:val="both"/>
        <w:rPr>
          <w:lang w:val="en-GB"/>
        </w:rPr>
      </w:pPr>
      <w:r>
        <w:rPr>
          <w:lang w:val="en-GB"/>
        </w:rPr>
        <w:t xml:space="preserve">Tips for collaboration and best practices: </w:t>
      </w:r>
      <w:hyperlink r:id="rId47"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77777777" w:rsidR="007114F1" w:rsidRDefault="007114F1" w:rsidP="007114F1">
      <w:pPr>
        <w:spacing w:after="0"/>
        <w:jc w:val="both"/>
        <w:rPr>
          <w:lang w:val="en-GB"/>
        </w:rPr>
      </w:pPr>
      <w:hyperlink r:id="rId48" w:history="1">
        <w:r w:rsidRPr="001A0EE1">
          <w:rPr>
            <w:rStyle w:val="Hyperlink"/>
            <w:lang w:val="en-GB"/>
          </w:rPr>
          <w:t>https://www.r-bloggers.com/2020/07/5-steps-to-change-github-default-branch-from-master-to-main/</w:t>
        </w:r>
      </w:hyperlink>
      <w:r>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lastRenderedPageBreak/>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 xml:space="preserve">if necessary: git push origin --delete </w:t>
      </w:r>
      <w:proofErr w:type="gramStart"/>
      <w:r w:rsidRPr="00DA6EE8">
        <w:rPr>
          <w:color w:val="FF0000"/>
        </w:rPr>
        <w:t>master</w:t>
      </w:r>
      <w:proofErr w:type="gramEnd"/>
    </w:p>
    <w:p w14:paraId="331F72F1" w14:textId="77777777" w:rsidR="007114F1" w:rsidRDefault="007114F1" w:rsidP="007114F1">
      <w:pPr>
        <w:spacing w:after="0"/>
        <w:jc w:val="both"/>
      </w:pPr>
    </w:p>
    <w:p w14:paraId="58894A89" w14:textId="77777777" w:rsidR="007114F1" w:rsidRDefault="007114F1" w:rsidP="007114F1">
      <w:pPr>
        <w:pStyle w:val="Heading3"/>
      </w:pPr>
      <w:bookmarkStart w:id="49" w:name="_Toc139381314"/>
      <w:bookmarkStart w:id="50" w:name="_Toc140232087"/>
      <w:proofErr w:type="gramStart"/>
      <w:r>
        <w:t>Using .gitignore</w:t>
      </w:r>
      <w:bookmarkEnd w:id="49"/>
      <w:bookmarkEnd w:id="50"/>
      <w:proofErr w:type="gramEnd"/>
    </w:p>
    <w:p w14:paraId="25FD5272" w14:textId="77777777" w:rsidR="007114F1" w:rsidRDefault="007114F1" w:rsidP="007114F1">
      <w:pPr>
        <w:spacing w:after="0"/>
        <w:jc w:val="both"/>
      </w:pPr>
      <w:r>
        <w:t xml:space="preserve">In the </w:t>
      </w:r>
      <w:proofErr w:type="gramStart"/>
      <w:r>
        <w:t>file .</w:t>
      </w:r>
      <w:proofErr w:type="spellStart"/>
      <w:r>
        <w:t>gitignore</w:t>
      </w:r>
      <w:proofErr w:type="spellEnd"/>
      <w:proofErr w:type="gramEnd"/>
      <w:r>
        <w:t xml:space="preserv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 xml:space="preserve">Compiled code, such as .class </w:t>
      </w:r>
      <w:proofErr w:type="gramStart"/>
      <w:r>
        <w:t>or .</w:t>
      </w:r>
      <w:proofErr w:type="gramEnd"/>
      <w:r>
        <w:t>o.</w:t>
      </w:r>
    </w:p>
    <w:p w14:paraId="6F841A6D" w14:textId="77777777" w:rsidR="007114F1" w:rsidRDefault="007114F1" w:rsidP="007114F1">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39F6C34E" w14:textId="77777777" w:rsidR="007114F1" w:rsidRDefault="007114F1" w:rsidP="007114F1">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 xml:space="preserve">In addition, for the standardized </w:t>
      </w:r>
      <w:proofErr w:type="spellStart"/>
      <w:r>
        <w:t>sFSS</w:t>
      </w:r>
      <w:proofErr w:type="spellEnd"/>
      <w:r>
        <w:t xml:space="preserve">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77777777"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w:t>
      </w:r>
      <w:proofErr w:type="gramStart"/>
      <w:r>
        <w:t>the .</w:t>
      </w:r>
      <w:proofErr w:type="spellStart"/>
      <w:r>
        <w:t>gitignore</w:t>
      </w:r>
      <w:proofErr w:type="spellEnd"/>
      <w:proofErr w:type="gramEnd"/>
      <w:r>
        <w:t xml:space="preserve"> file. However, this does not always give the required output (see </w:t>
      </w:r>
      <w:hyperlink r:id="rId49"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51" w:name="_Toc139381315"/>
      <w:bookmarkStart w:id="52" w:name="_Toc140232088"/>
      <w:r w:rsidRPr="00D61E40">
        <w:rPr>
          <w:lang w:val="en-GB"/>
        </w:rPr>
        <w:t>Authorization</w:t>
      </w:r>
      <w:bookmarkEnd w:id="51"/>
      <w:bookmarkEnd w:id="52"/>
    </w:p>
    <w:p w14:paraId="0E6A739C" w14:textId="77777777" w:rsidR="007114F1" w:rsidRDefault="007114F1" w:rsidP="007114F1">
      <w:pPr>
        <w:spacing w:after="0"/>
        <w:jc w:val="both"/>
      </w:pPr>
      <w:r>
        <w:t>For GitHub authorization issues see:</w:t>
      </w:r>
    </w:p>
    <w:p w14:paraId="24E1E45E" w14:textId="77777777" w:rsidR="007114F1" w:rsidRPr="004327AA" w:rsidRDefault="007114F1" w:rsidP="007114F1">
      <w:pPr>
        <w:pStyle w:val="ListParagraph"/>
        <w:numPr>
          <w:ilvl w:val="0"/>
          <w:numId w:val="63"/>
        </w:numPr>
        <w:spacing w:after="0"/>
        <w:jc w:val="both"/>
        <w:rPr>
          <w:lang w:val="en-GB"/>
        </w:rPr>
      </w:pPr>
      <w:hyperlink r:id="rId50" w:history="1">
        <w:r w:rsidRPr="004327AA">
          <w:rPr>
            <w:rStyle w:val="Hyperlink"/>
            <w:lang w:val="en-GB"/>
          </w:rPr>
          <w:t>https://github.blog/2020-12-15-token-authentication-requirements-for-git-operations/</w:t>
        </w:r>
      </w:hyperlink>
    </w:p>
    <w:p w14:paraId="0902A293" w14:textId="77777777" w:rsidR="007114F1" w:rsidRPr="004327AA" w:rsidRDefault="007114F1" w:rsidP="007114F1">
      <w:pPr>
        <w:pStyle w:val="ListParagraph"/>
        <w:numPr>
          <w:ilvl w:val="0"/>
          <w:numId w:val="63"/>
        </w:numPr>
        <w:spacing w:after="0"/>
        <w:jc w:val="both"/>
        <w:rPr>
          <w:lang w:val="en-GB"/>
        </w:rPr>
      </w:pPr>
      <w:hyperlink r:id="rId51" w:history="1">
        <w:r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53" w:name="_Toc139381316"/>
      <w:bookmarkStart w:id="54" w:name="_Toc140232089"/>
      <w:r>
        <w:rPr>
          <w:lang w:val="en-GB"/>
        </w:rPr>
        <w:t>Problems with ‘merging’</w:t>
      </w:r>
      <w:bookmarkEnd w:id="53"/>
      <w:bookmarkEnd w:id="54"/>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55" w:name="_Toc139381317"/>
      <w:bookmarkStart w:id="56" w:name="_Toc140232090"/>
      <w:r w:rsidRPr="00CA3ACC">
        <w:t xml:space="preserve">Remove all files in a </w:t>
      </w:r>
      <w:r>
        <w:t>GitHub</w:t>
      </w:r>
      <w:r w:rsidRPr="00CA3ACC">
        <w:t xml:space="preserve"> repository</w:t>
      </w:r>
      <w:bookmarkEnd w:id="55"/>
      <w:bookmarkEnd w:id="56"/>
    </w:p>
    <w:p w14:paraId="366EB0DD" w14:textId="77777777" w:rsidR="007114F1" w:rsidRDefault="007114F1" w:rsidP="007114F1">
      <w:pPr>
        <w:spacing w:after="0"/>
        <w:jc w:val="both"/>
      </w:pPr>
      <w:r w:rsidRPr="003A109B">
        <w:rPr>
          <w:color w:val="FF0000"/>
        </w:rPr>
        <w:t>cd /</w:t>
      </w:r>
      <w:proofErr w:type="spellStart"/>
      <w:proofErr w:type="gramStart"/>
      <w:r w:rsidRPr="003A109B">
        <w:rPr>
          <w:color w:val="FF0000"/>
        </w:rPr>
        <w:t>tmp</w:t>
      </w:r>
      <w:proofErr w:type="spellEnd"/>
      <w:r w:rsidRPr="003A109B">
        <w:rPr>
          <w:color w:val="FF0000"/>
        </w:rPr>
        <w:t xml:space="preserve">  </w:t>
      </w:r>
      <w:r>
        <w:rPr>
          <w:color w:val="FF0000"/>
        </w:rPr>
        <w:tab/>
      </w:r>
      <w:proofErr w:type="gramEnd"/>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git clone /your/local/</w:t>
      </w:r>
      <w:proofErr w:type="gramStart"/>
      <w:r w:rsidRPr="003A109B">
        <w:rPr>
          <w:color w:val="FF0000"/>
        </w:rPr>
        <w:t xml:space="preserve">rep  </w:t>
      </w:r>
      <w:r>
        <w:rPr>
          <w:color w:val="FF0000"/>
        </w:rPr>
        <w:tab/>
      </w:r>
      <w:proofErr w:type="gramEnd"/>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xml:space="preserve"># delete </w:t>
      </w:r>
      <w:proofErr w:type="gramStart"/>
      <w:r>
        <w:t>everything</w:t>
      </w:r>
      <w:proofErr w:type="gramEnd"/>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xml:space="preserve"># everything but those copied will be </w:t>
      </w:r>
      <w:proofErr w:type="gramStart"/>
      <w:r>
        <w:t>removed</w:t>
      </w:r>
      <w:proofErr w:type="gramEnd"/>
    </w:p>
    <w:p w14:paraId="0C017EFC" w14:textId="77777777" w:rsidR="007114F1" w:rsidRDefault="007114F1" w:rsidP="007114F1">
      <w:pPr>
        <w:spacing w:after="0"/>
        <w:jc w:val="both"/>
      </w:pPr>
      <w:r w:rsidRPr="003A109B">
        <w:rPr>
          <w:color w:val="FF0000"/>
        </w:rPr>
        <w:t>git commit -a -</w:t>
      </w:r>
      <w:proofErr w:type="gramStart"/>
      <w:r w:rsidRPr="003A109B">
        <w:rPr>
          <w:color w:val="FF0000"/>
        </w:rPr>
        <w:t>m  '</w:t>
      </w:r>
      <w:proofErr w:type="gramEnd"/>
      <w:r w:rsidRPr="003A109B">
        <w:rPr>
          <w:color w:val="FF0000"/>
        </w:rPr>
        <w:t>deleting stuff'</w:t>
      </w:r>
    </w:p>
    <w:p w14:paraId="30713874" w14:textId="77777777" w:rsidR="007114F1" w:rsidRPr="003A109B" w:rsidRDefault="007114F1" w:rsidP="007114F1">
      <w:pPr>
        <w:spacing w:after="0"/>
        <w:jc w:val="both"/>
        <w:rPr>
          <w:color w:val="FF0000"/>
        </w:rPr>
      </w:pPr>
      <w:r w:rsidRPr="003A109B">
        <w:rPr>
          <w:color w:val="FF0000"/>
        </w:rPr>
        <w:t>git push</w:t>
      </w:r>
    </w:p>
    <w:p w14:paraId="028F88BF" w14:textId="77777777" w:rsidR="007114F1" w:rsidRDefault="007114F1" w:rsidP="007114F1">
      <w:pPr>
        <w:pStyle w:val="Heading3"/>
      </w:pPr>
      <w:bookmarkStart w:id="57" w:name="_Toc139381318"/>
      <w:bookmarkStart w:id="58" w:name="_Toc140232091"/>
      <w:r>
        <w:t>How to use a GitHub repo with RStudio?</w:t>
      </w:r>
      <w:bookmarkEnd w:id="57"/>
      <w:bookmarkEnd w:id="58"/>
      <w:r>
        <w:t xml:space="preserve">  </w:t>
      </w:r>
    </w:p>
    <w:p w14:paraId="577DA941" w14:textId="77777777" w:rsidR="007114F1" w:rsidRDefault="007114F1" w:rsidP="007114F1">
      <w:pPr>
        <w:spacing w:after="0"/>
        <w:jc w:val="both"/>
      </w:pPr>
      <w:r>
        <w:t xml:space="preserve">See, for example, </w:t>
      </w:r>
      <w:hyperlink r:id="rId52" w:history="1">
        <w:r w:rsidRPr="001A0EE1">
          <w:rPr>
            <w:rStyle w:val="Hyperlink"/>
          </w:rPr>
          <w:t>https://happygitwithr.com/rstudio-git-github.html</w:t>
        </w:r>
      </w:hyperlink>
      <w:r>
        <w:t>.  Many other useful tips regarding R, RStudio and GitHub can be found here as well.</w:t>
      </w:r>
    </w:p>
    <w:p w14:paraId="0AD3005B" w14:textId="77777777" w:rsidR="007114F1" w:rsidRPr="001D2058" w:rsidRDefault="007114F1" w:rsidP="007114F1">
      <w:pPr>
        <w:spacing w:after="0"/>
        <w:jc w:val="both"/>
      </w:pPr>
      <w:commentRangeStart w:id="59"/>
    </w:p>
    <w:p w14:paraId="5BC15017" w14:textId="77777777" w:rsidR="007114F1" w:rsidRPr="00B7110C" w:rsidRDefault="007114F1" w:rsidP="007114F1">
      <w:pPr>
        <w:pStyle w:val="Heading3"/>
        <w:rPr>
          <w:lang w:val="en-GB"/>
        </w:rPr>
      </w:pPr>
      <w:bookmarkStart w:id="60" w:name="_Toc139381319"/>
      <w:bookmarkStart w:id="61" w:name="_Toc140232092"/>
      <w:r w:rsidRPr="00B7110C">
        <w:rPr>
          <w:lang w:val="en-GB"/>
        </w:rPr>
        <w:t>Automatic creation of repository from within R/Rstudio</w:t>
      </w:r>
      <w:bookmarkEnd w:id="60"/>
      <w:bookmarkEnd w:id="61"/>
    </w:p>
    <w:p w14:paraId="222A6291" w14:textId="77777777" w:rsidR="007114F1" w:rsidRPr="00B7110C" w:rsidRDefault="007114F1" w:rsidP="007114F1">
      <w:pPr>
        <w:spacing w:after="0"/>
        <w:jc w:val="both"/>
        <w:rPr>
          <w:lang w:val="en-GB"/>
        </w:rPr>
      </w:pPr>
      <w:r>
        <w:rPr>
          <w:lang w:val="en-GB"/>
        </w:rPr>
        <w:t xml:space="preserve">Aldo </w:t>
      </w:r>
      <w:proofErr w:type="spellStart"/>
      <w:r>
        <w:rPr>
          <w:lang w:val="en-GB"/>
        </w:rPr>
        <w:t>Jongejan</w:t>
      </w:r>
      <w:proofErr w:type="spellEnd"/>
      <w:r>
        <w:rPr>
          <w:lang w:val="en-GB"/>
        </w:rPr>
        <w:t xml:space="preserve"> has</w:t>
      </w:r>
      <w:r w:rsidRPr="00B7110C">
        <w:rPr>
          <w:lang w:val="en-GB"/>
        </w:rPr>
        <w:t xml:space="preserve"> a</w:t>
      </w:r>
      <w:r>
        <w:rPr>
          <w:lang w:val="en-GB"/>
        </w:rPr>
        <w:t xml:space="preserve"> R</w:t>
      </w:r>
      <w:r w:rsidRPr="00B7110C">
        <w:rPr>
          <w:lang w:val="en-GB"/>
        </w:rPr>
        <w:t xml:space="preserve"> script that creates a new repository for you when working from R/RStudio. You wouldn’t have to go to the GitHub website first to create a new repository.</w:t>
      </w:r>
    </w:p>
    <w:p w14:paraId="4F1410D8" w14:textId="77777777" w:rsidR="007114F1" w:rsidRPr="00B7110C" w:rsidRDefault="007114F1" w:rsidP="007114F1">
      <w:pPr>
        <w:spacing w:after="0"/>
        <w:jc w:val="both"/>
        <w:rPr>
          <w:lang w:val="en-GB"/>
        </w:rPr>
      </w:pPr>
    </w:p>
    <w:p w14:paraId="4FD702D6" w14:textId="77777777" w:rsidR="007114F1" w:rsidRPr="00B7110C" w:rsidRDefault="007114F1" w:rsidP="007114F1">
      <w:pPr>
        <w:spacing w:after="0"/>
        <w:jc w:val="both"/>
        <w:rPr>
          <w:lang w:val="nl-NL"/>
        </w:rPr>
      </w:pPr>
      <w:proofErr w:type="gramStart"/>
      <w:r w:rsidRPr="00B7110C">
        <w:rPr>
          <w:lang w:val="nl-NL"/>
        </w:rPr>
        <w:t>https://github.com/aldojongejan/R_tests.git</w:t>
      </w:r>
      <w:proofErr w:type="gramEnd"/>
      <w:r w:rsidRPr="00B7110C">
        <w:rPr>
          <w:lang w:val="nl-NL"/>
        </w:rPr>
        <w:t xml:space="preserve"> - zie </w:t>
      </w:r>
      <w:proofErr w:type="spellStart"/>
      <w:r w:rsidRPr="00B7110C">
        <w:rPr>
          <w:lang w:val="nl-NL"/>
        </w:rPr>
        <w:t>getFSS.r</w:t>
      </w:r>
      <w:proofErr w:type="spellEnd"/>
    </w:p>
    <w:p w14:paraId="0694B9D1" w14:textId="77777777" w:rsidR="007114F1" w:rsidRPr="00B7110C" w:rsidRDefault="007114F1" w:rsidP="007114F1">
      <w:pPr>
        <w:spacing w:after="0"/>
        <w:jc w:val="both"/>
        <w:rPr>
          <w:lang w:val="nl-NL"/>
        </w:rPr>
      </w:pPr>
    </w:p>
    <w:p w14:paraId="12A933E3" w14:textId="77777777" w:rsidR="007114F1" w:rsidRPr="00B7110C" w:rsidRDefault="007114F1" w:rsidP="007114F1">
      <w:pPr>
        <w:spacing w:after="0"/>
        <w:jc w:val="both"/>
        <w:rPr>
          <w:lang w:val="en-GB"/>
        </w:rPr>
      </w:pPr>
      <w:r>
        <w:rPr>
          <w:lang w:val="en-GB"/>
        </w:rPr>
        <w:t>Example</w:t>
      </w:r>
      <w:r w:rsidRPr="00B7110C">
        <w:rPr>
          <w:lang w:val="en-GB"/>
        </w:rPr>
        <w:t xml:space="preserve"> in R:</w:t>
      </w:r>
    </w:p>
    <w:p w14:paraId="00383E58" w14:textId="77777777" w:rsidR="007114F1" w:rsidRPr="00B7110C" w:rsidRDefault="007114F1" w:rsidP="007114F1">
      <w:pPr>
        <w:spacing w:after="0"/>
        <w:jc w:val="both"/>
        <w:rPr>
          <w:lang w:val="en-GB"/>
        </w:rPr>
      </w:pPr>
      <w:r w:rsidRPr="00B7110C">
        <w:rPr>
          <w:lang w:val="en-GB"/>
        </w:rPr>
        <w:t># Start new analysis</w:t>
      </w:r>
    </w:p>
    <w:p w14:paraId="08BC7643" w14:textId="77777777" w:rsidR="007114F1" w:rsidRPr="00B7110C" w:rsidRDefault="007114F1" w:rsidP="007114F1">
      <w:pPr>
        <w:spacing w:after="0"/>
        <w:jc w:val="both"/>
        <w:rPr>
          <w:lang w:val="en-GB"/>
        </w:rPr>
      </w:pPr>
      <w:proofErr w:type="gramStart"/>
      <w:r w:rsidRPr="00B7110C">
        <w:rPr>
          <w:lang w:val="en-GB"/>
        </w:rPr>
        <w:t>source(</w:t>
      </w:r>
      <w:proofErr w:type="gramEnd"/>
      <w:r w:rsidRPr="00B7110C">
        <w:rPr>
          <w:lang w:val="en-GB"/>
        </w:rPr>
        <w:t>"</w:t>
      </w:r>
      <w:proofErr w:type="spellStart"/>
      <w:r w:rsidRPr="00B7110C">
        <w:rPr>
          <w:lang w:val="en-GB"/>
        </w:rPr>
        <w:t>getFSS.r</w:t>
      </w:r>
      <w:proofErr w:type="spellEnd"/>
      <w:r w:rsidRPr="00B7110C">
        <w:rPr>
          <w:lang w:val="en-GB"/>
        </w:rPr>
        <w:t>")</w:t>
      </w:r>
    </w:p>
    <w:p w14:paraId="411195F9" w14:textId="77777777" w:rsidR="007114F1" w:rsidRPr="00B7110C" w:rsidRDefault="007114F1" w:rsidP="007114F1">
      <w:pPr>
        <w:spacing w:after="0"/>
        <w:jc w:val="both"/>
        <w:rPr>
          <w:lang w:val="en-GB"/>
        </w:rPr>
      </w:pPr>
      <w:proofErr w:type="spellStart"/>
      <w:proofErr w:type="gramStart"/>
      <w:r w:rsidRPr="00B7110C">
        <w:rPr>
          <w:lang w:val="en-GB"/>
        </w:rPr>
        <w:t>startNewRepo</w:t>
      </w:r>
      <w:proofErr w:type="spellEnd"/>
      <w:r w:rsidRPr="00B7110C">
        <w:rPr>
          <w:lang w:val="en-GB"/>
        </w:rPr>
        <w:t>(</w:t>
      </w:r>
      <w:proofErr w:type="gramEnd"/>
      <w:r w:rsidRPr="00B7110C">
        <w:rPr>
          <w:lang w:val="en-GB"/>
        </w:rPr>
        <w:t xml:space="preserve">"20210119_FleurPeters_CLL_Dasatinib", </w:t>
      </w:r>
      <w:proofErr w:type="spellStart"/>
      <w:r w:rsidRPr="00B7110C">
        <w:rPr>
          <w:lang w:val="en-GB"/>
        </w:rPr>
        <w:t>analysisDir</w:t>
      </w:r>
      <w:proofErr w:type="spellEnd"/>
      <w:r w:rsidRPr="00B7110C">
        <w:rPr>
          <w:lang w:val="en-GB"/>
        </w:rPr>
        <w:t xml:space="preserve"> = "</w:t>
      </w:r>
      <w:proofErr w:type="spellStart"/>
      <w:r w:rsidRPr="00B7110C">
        <w:rPr>
          <w:lang w:val="en-GB"/>
        </w:rPr>
        <w:t>Dasatinib</w:t>
      </w:r>
      <w:proofErr w:type="spellEnd"/>
      <w:r w:rsidRPr="00B7110C">
        <w:rPr>
          <w:lang w:val="en-GB"/>
        </w:rPr>
        <w:t>")</w:t>
      </w:r>
      <w:commentRangeEnd w:id="59"/>
      <w:r>
        <w:rPr>
          <w:rStyle w:val="CommentReference"/>
        </w:rPr>
        <w:commentReference w:id="59"/>
      </w:r>
    </w:p>
    <w:p w14:paraId="5AB34B10" w14:textId="77777777" w:rsidR="007114F1" w:rsidRDefault="007114F1" w:rsidP="007114F1">
      <w:pPr>
        <w:spacing w:after="0"/>
        <w:jc w:val="both"/>
        <w:rPr>
          <w:lang w:val="en-GB"/>
        </w:rPr>
      </w:pPr>
    </w:p>
    <w:p w14:paraId="2B5378A9" w14:textId="77777777" w:rsidR="007114F1" w:rsidRDefault="007114F1" w:rsidP="007114F1">
      <w:pPr>
        <w:spacing w:after="0"/>
        <w:jc w:val="both"/>
        <w:rPr>
          <w:lang w:val="en-GB"/>
        </w:rPr>
      </w:pPr>
    </w:p>
    <w:p w14:paraId="7BB25BCE" w14:textId="19AC5E41" w:rsidR="00ED5358" w:rsidRPr="00FE5122" w:rsidRDefault="0034457E" w:rsidP="00ED5358">
      <w:pPr>
        <w:rPr>
          <w:lang w:val="en-GB"/>
        </w:rPr>
      </w:pPr>
      <w:r>
        <w:rPr>
          <w:lang w:val="en-GB"/>
        </w:rPr>
        <w:br w:type="page"/>
      </w:r>
    </w:p>
    <w:p w14:paraId="109B1902" w14:textId="2170D37C" w:rsidR="0090487C" w:rsidRDefault="0034457E" w:rsidP="0034457E">
      <w:r w:rsidRPr="00FE5122">
        <w:rPr>
          <w:highlight w:val="yellow"/>
          <w:lang w:val="en-GB"/>
        </w:rPr>
        <w:lastRenderedPageBreak/>
        <w:t>]</w:t>
      </w:r>
      <w:r w:rsidR="0090487C">
        <w:br w:type="page"/>
      </w:r>
    </w:p>
    <w:p w14:paraId="54AE23CA" w14:textId="5D1B46A6" w:rsidR="007114F1" w:rsidRPr="003E329A" w:rsidRDefault="007114F1" w:rsidP="007114F1">
      <w:pPr>
        <w:rPr>
          <w:rStyle w:val="SubtleEmphasis"/>
        </w:rPr>
      </w:pPr>
    </w:p>
    <w:p w14:paraId="379FD001" w14:textId="77777777" w:rsidR="007114F1" w:rsidRDefault="007114F1" w:rsidP="007114F1">
      <w:pPr>
        <w:pStyle w:val="Heading5"/>
      </w:pPr>
      <w:bookmarkStart w:id="62" w:name="_Ref139293626"/>
      <w:r>
        <w:t>Appendix. Filename conventions</w:t>
      </w:r>
      <w:bookmarkEnd w:id="62"/>
    </w:p>
    <w:p w14:paraId="08FB851E" w14:textId="77777777" w:rsidR="007114F1" w:rsidRPr="00EF6DB9" w:rsidRDefault="007114F1" w:rsidP="007114F1">
      <w:pPr>
        <w:rPr>
          <w:lang w:val="en-GB"/>
        </w:rPr>
      </w:pPr>
    </w:p>
    <w:p w14:paraId="342E7FB4" w14:textId="77777777" w:rsidR="007114F1" w:rsidRDefault="007114F1" w:rsidP="007114F1">
      <w:pPr>
        <w:pStyle w:val="Heading6"/>
      </w:pPr>
      <w:r>
        <w:t>General conventions</w:t>
      </w:r>
    </w:p>
    <w:p w14:paraId="76E5F1E1" w14:textId="77777777" w:rsidR="007114F1" w:rsidRDefault="007114F1" w:rsidP="007114F1">
      <w:pPr>
        <w:pStyle w:val="ListParagraph"/>
        <w:numPr>
          <w:ilvl w:val="0"/>
          <w:numId w:val="37"/>
        </w:numPr>
      </w:pPr>
      <w:r>
        <w:t xml:space="preserve">A good format for date designations is YYYYMMDD. This format makes sure </w:t>
      </w:r>
      <w:proofErr w:type="gramStart"/>
      <w:r>
        <w:t>all of</w:t>
      </w:r>
      <w:proofErr w:type="gramEnd"/>
      <w:r>
        <w:t xml:space="preserve">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 xml:space="preserve">Underscores, e.g., </w:t>
      </w:r>
      <w:proofErr w:type="spellStart"/>
      <w:r>
        <w:t>file_name.xxx</w:t>
      </w:r>
      <w:proofErr w:type="spellEnd"/>
    </w:p>
    <w:p w14:paraId="3197CB41" w14:textId="77777777" w:rsidR="007114F1" w:rsidRDefault="007114F1" w:rsidP="007114F1">
      <w:pPr>
        <w:pStyle w:val="ListParagraph"/>
        <w:numPr>
          <w:ilvl w:val="1"/>
          <w:numId w:val="37"/>
        </w:numPr>
      </w:pPr>
      <w:r>
        <w:t>Dashes, e.g., file-</w:t>
      </w:r>
      <w:proofErr w:type="spellStart"/>
      <w:r>
        <w:t>name.xxx</w:t>
      </w:r>
      <w:proofErr w:type="spellEnd"/>
    </w:p>
    <w:p w14:paraId="275D3F14" w14:textId="77777777" w:rsidR="007114F1" w:rsidRDefault="007114F1" w:rsidP="007114F1">
      <w:pPr>
        <w:pStyle w:val="ListParagraph"/>
        <w:numPr>
          <w:ilvl w:val="1"/>
          <w:numId w:val="37"/>
        </w:numPr>
      </w:pPr>
      <w:r>
        <w:t xml:space="preserve">No separation, e.g., </w:t>
      </w:r>
      <w:proofErr w:type="spellStart"/>
      <w:r>
        <w:t>filename.xxx</w:t>
      </w:r>
      <w:proofErr w:type="spellEnd"/>
    </w:p>
    <w:p w14:paraId="3F499A2A" w14:textId="77777777" w:rsidR="007114F1" w:rsidRDefault="007114F1" w:rsidP="007114F1">
      <w:pPr>
        <w:pStyle w:val="ListParagraph"/>
        <w:numPr>
          <w:ilvl w:val="1"/>
          <w:numId w:val="37"/>
        </w:numPr>
      </w:pPr>
      <w:r>
        <w:t xml:space="preserve">Camel case, where the first letter of each section of text is capitalized, e.g., </w:t>
      </w:r>
      <w:proofErr w:type="spellStart"/>
      <w:r>
        <w:t>FileName.xxx</w:t>
      </w:r>
      <w:proofErr w:type="spellEnd"/>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7114F1">
      <w:pPr>
        <w:pStyle w:val="Heading6"/>
      </w:pPr>
      <w:r>
        <w:t>Naming versions</w:t>
      </w:r>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 xml:space="preserve">Include information about the status of the file, </w:t>
      </w:r>
      <w:proofErr w:type="gramStart"/>
      <w:r w:rsidRPr="00EF6DB9">
        <w:rPr>
          <w:sz w:val="20"/>
          <w:szCs w:val="20"/>
        </w:rPr>
        <w:t>e.g.</w:t>
      </w:r>
      <w:proofErr w:type="gramEnd"/>
      <w:r w:rsidRPr="00EF6DB9">
        <w:rPr>
          <w:sz w:val="20"/>
          <w:szCs w:val="20"/>
        </w:rPr>
        <w:t xml:space="preserve">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59CBF274" w14:textId="77777777" w:rsidR="007114F1" w:rsidRPr="00EF6DB9" w:rsidRDefault="007114F1" w:rsidP="007114F1">
      <w:pPr>
        <w:pStyle w:val="Compact"/>
        <w:numPr>
          <w:ilvl w:val="0"/>
          <w:numId w:val="31"/>
        </w:numPr>
        <w:rPr>
          <w:sz w:val="20"/>
          <w:szCs w:val="20"/>
        </w:rPr>
      </w:pPr>
      <w:r w:rsidRPr="00EF6DB9">
        <w:rPr>
          <w:sz w:val="20"/>
          <w:szCs w:val="20"/>
        </w:rPr>
        <w:t xml:space="preserve">Include information about what changes were made, </w:t>
      </w:r>
      <w:proofErr w:type="gramStart"/>
      <w:r w:rsidRPr="00EF6DB9">
        <w:rPr>
          <w:sz w:val="20"/>
          <w:szCs w:val="20"/>
        </w:rPr>
        <w:t>e.g.</w:t>
      </w:r>
      <w:proofErr w:type="gramEnd"/>
      <w:r w:rsidRPr="00EF6DB9">
        <w:rPr>
          <w:sz w:val="20"/>
          <w:szCs w:val="20"/>
        </w:rPr>
        <w:t xml:space="preserve"> "cropped" or "normalized".</w:t>
      </w:r>
    </w:p>
    <w:p w14:paraId="002136FE" w14:textId="77777777" w:rsidR="007114F1" w:rsidRPr="00E57569" w:rsidRDefault="007114F1" w:rsidP="007114F1">
      <w:pPr>
        <w:spacing w:after="0"/>
        <w:jc w:val="both"/>
      </w:pPr>
    </w:p>
    <w:p w14:paraId="15476280" w14:textId="77777777" w:rsidR="007114F1" w:rsidRDefault="007114F1" w:rsidP="007114F1">
      <w:pPr>
        <w:pStyle w:val="Heading6"/>
        <w:rPr>
          <w:lang w:val="en-GB"/>
        </w:rPr>
      </w:pPr>
      <w:r>
        <w:rPr>
          <w:lang w:val="en-GB"/>
        </w:rPr>
        <w:t>Software Versioning</w:t>
      </w:r>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w:t>
      </w:r>
      <w:proofErr w:type="gramStart"/>
      <w:r>
        <w:rPr>
          <w:lang w:val="en-GB"/>
        </w:rPr>
        <w:t xml:space="preserve">to </w:t>
      </w:r>
      <w:r w:rsidRPr="00A1501E">
        <w:rPr>
          <w:lang w:val="en-GB"/>
        </w:rPr>
        <w:t>use</w:t>
      </w:r>
      <w:proofErr w:type="gramEnd"/>
      <w:r w:rsidRPr="00A1501E">
        <w:rPr>
          <w:lang w:val="en-GB"/>
        </w:rPr>
        <w:t xml:space="preserve"> a </w:t>
      </w:r>
      <w:r>
        <w:rPr>
          <w:lang w:val="en-GB"/>
        </w:rPr>
        <w:t xml:space="preserve">software </w:t>
      </w:r>
      <w:r w:rsidRPr="00A1501E">
        <w:rPr>
          <w:lang w:val="en-GB"/>
        </w:rPr>
        <w:t>versioning scheme.</w:t>
      </w:r>
      <w:r>
        <w:rPr>
          <w:lang w:val="en-GB"/>
        </w:rPr>
        <w:t xml:space="preserve"> For more information see:</w:t>
      </w:r>
    </w:p>
    <w:p w14:paraId="3B0B3DE6" w14:textId="77777777"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53" w:history="1">
        <w:r w:rsidRPr="00B22D9A">
          <w:rPr>
            <w:rStyle w:val="Hyperlink"/>
            <w:lang w:val="en-GB"/>
          </w:rPr>
          <w:t>https://en.wikipedia.org/wiki/Software_versioning</w:t>
        </w:r>
      </w:hyperlink>
      <w:r>
        <w:rPr>
          <w:lang w:val="en-GB"/>
        </w:rPr>
        <w:t xml:space="preserve"> </w:t>
      </w:r>
    </w:p>
    <w:p w14:paraId="39527599" w14:textId="77777777"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4" w:history="1">
        <w:r w:rsidRPr="00B22D9A">
          <w:rPr>
            <w:rStyle w:val="Hyperlink"/>
            <w:lang w:val="en-GB"/>
          </w:rPr>
          <w:t>https://semver.org/</w:t>
        </w:r>
      </w:hyperlink>
      <w:r>
        <w:rPr>
          <w:lang w:val="en-GB"/>
        </w:rPr>
        <w:t xml:space="preserve"> </w:t>
      </w:r>
    </w:p>
    <w:p w14:paraId="2B764EA4" w14:textId="77777777"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5"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2DAFDE41" w14:textId="75FFA4FB" w:rsidR="00ED5358" w:rsidRDefault="00ED5358">
      <w:pPr>
        <w:rPr>
          <w:lang w:val="en-GB"/>
        </w:rPr>
      </w:pPr>
      <w:r>
        <w:rPr>
          <w:lang w:val="en-GB"/>
        </w:rPr>
        <w:br w:type="page"/>
      </w:r>
    </w:p>
    <w:p w14:paraId="6B692A91" w14:textId="77777777" w:rsidR="007114F1" w:rsidRPr="007114F1" w:rsidRDefault="007114F1" w:rsidP="0034457E">
      <w:pPr>
        <w:rPr>
          <w:lang w:val="en-GB"/>
        </w:rPr>
      </w:pPr>
    </w:p>
    <w:p w14:paraId="01C909F6" w14:textId="3C67DAA2" w:rsidR="003E329A" w:rsidRDefault="00BF38AE" w:rsidP="002773E1">
      <w:pPr>
        <w:pStyle w:val="Heading5"/>
      </w:pPr>
      <w:bookmarkStart w:id="63" w:name="_Ref139293162"/>
      <w:r>
        <w:t xml:space="preserve">Appendix. </w:t>
      </w:r>
      <w:r w:rsidR="003E329A">
        <w:t xml:space="preserve">support </w:t>
      </w:r>
      <w:r w:rsidR="0034457E">
        <w:t xml:space="preserve">and service </w:t>
      </w:r>
      <w:r w:rsidR="003E329A">
        <w:t>projects</w:t>
      </w:r>
      <w:bookmarkEnd w:id="63"/>
    </w:p>
    <w:p w14:paraId="188FD2D9" w14:textId="021F41F7" w:rsidR="003E329A" w:rsidRDefault="004B697A" w:rsidP="003E329A">
      <w:pPr>
        <w:pStyle w:val="Compact"/>
        <w:numPr>
          <w:ilvl w:val="0"/>
          <w:numId w:val="31"/>
        </w:numPr>
      </w:pPr>
      <w:r>
        <w:t>Update</w:t>
      </w:r>
      <w:commentRangeStart w:id="64"/>
      <w:r w:rsidR="003E329A">
        <w:t xml:space="preserve"> </w:t>
      </w:r>
      <w:commentRangeEnd w:id="64"/>
      <w:r w:rsidR="003E329A">
        <w:rPr>
          <w:rStyle w:val="CommentReference"/>
        </w:rPr>
        <w:commentReference w:id="64"/>
      </w:r>
    </w:p>
    <w:p w14:paraId="18641A5E" w14:textId="77777777" w:rsidR="004327AA" w:rsidRDefault="004327AA" w:rsidP="003E329A">
      <w:pPr>
        <w:rPr>
          <w:lang w:val="en-GB"/>
        </w:rPr>
      </w:pPr>
    </w:p>
    <w:p w14:paraId="4844D977" w14:textId="2AE08404" w:rsidR="002773E1" w:rsidRDefault="002773E1" w:rsidP="003E329A">
      <w:pPr>
        <w:rPr>
          <w:lang w:val="en-GB"/>
        </w:rPr>
      </w:pPr>
      <w:r>
        <w:rPr>
          <w:lang w:val="en-GB"/>
        </w:rPr>
        <w:t>Barbera/</w:t>
      </w:r>
      <w:proofErr w:type="spellStart"/>
      <w:r>
        <w:rPr>
          <w:lang w:val="en-GB"/>
        </w:rPr>
        <w:t>Adrie</w:t>
      </w:r>
      <w:proofErr w:type="spellEnd"/>
      <w:r>
        <w:rPr>
          <w:lang w:val="en-GB"/>
        </w:rPr>
        <w:t>/Aldo</w:t>
      </w:r>
    </w:p>
    <w:p w14:paraId="52D19C0F" w14:textId="77777777" w:rsidR="002773E1" w:rsidRDefault="002773E1" w:rsidP="003E329A">
      <w:pPr>
        <w:rPr>
          <w:lang w:val="en-GB"/>
        </w:rPr>
      </w:pPr>
    </w:p>
    <w:p w14:paraId="5A093989" w14:textId="60902438" w:rsidR="002773E1" w:rsidRDefault="002773E1" w:rsidP="003E329A">
      <w:pPr>
        <w:rPr>
          <w:ins w:id="65" w:author="Jongejan, A. (Aldo)" w:date="2023-07-10T14:50:00Z"/>
          <w:lang w:val="en-GB"/>
        </w:rPr>
      </w:pPr>
      <w:r w:rsidRPr="002773E1">
        <w:rPr>
          <w:highlight w:val="yellow"/>
          <w:lang w:val="en-GB"/>
        </w:rPr>
        <w:t xml:space="preserve">What should be the specific instructions/deviations for support projects? And why? If these are listed </w:t>
      </w:r>
      <w:proofErr w:type="gramStart"/>
      <w:r w:rsidRPr="002773E1">
        <w:rPr>
          <w:highlight w:val="yellow"/>
          <w:lang w:val="en-GB"/>
        </w:rPr>
        <w:t>here</w:t>
      </w:r>
      <w:proofErr w:type="gramEnd"/>
      <w:r w:rsidRPr="002773E1">
        <w:rPr>
          <w:highlight w:val="yellow"/>
          <w:lang w:val="en-GB"/>
        </w:rPr>
        <w:t xml:space="preserve"> then we can discuss in a second stage.</w:t>
      </w:r>
      <w:r>
        <w:rPr>
          <w:lang w:val="en-GB"/>
        </w:rPr>
        <w:t xml:space="preserve"> Will also become part of the publication itself.</w:t>
      </w:r>
    </w:p>
    <w:p w14:paraId="14CA5F99" w14:textId="6F086EC8" w:rsidR="00B178FC" w:rsidRPr="00B178FC" w:rsidRDefault="00B178FC">
      <w:pPr>
        <w:pStyle w:val="ListParagraph"/>
        <w:numPr>
          <w:ilvl w:val="0"/>
          <w:numId w:val="71"/>
        </w:numPr>
        <w:rPr>
          <w:lang w:val="nl-NL"/>
          <w:rPrChange w:id="66" w:author="Jongejan, A. (Aldo)" w:date="2023-07-10T14:50:00Z">
            <w:rPr>
              <w:lang w:val="en-GB"/>
            </w:rPr>
          </w:rPrChange>
        </w:rPr>
        <w:pPrChange w:id="67" w:author="Jongejan, A. (Aldo)" w:date="2023-07-10T14:50:00Z">
          <w:pPr/>
        </w:pPrChange>
      </w:pPr>
      <w:commentRangeStart w:id="68"/>
      <w:ins w:id="69" w:author="Jongejan, A. (Aldo)" w:date="2023-07-10T14:50:00Z">
        <w:r w:rsidRPr="00B178FC">
          <w:rPr>
            <w:lang w:val="nl-NL"/>
            <w:rPrChange w:id="70" w:author="Jongejan, A. (Aldo)" w:date="2023-07-10T14:50:00Z">
              <w:rPr>
                <w:lang w:val="en-GB"/>
              </w:rPr>
            </w:rPrChange>
          </w:rPr>
          <w:t>Hoe “open” gaan</w:t>
        </w:r>
        <w:r>
          <w:rPr>
            <w:lang w:val="nl-NL"/>
          </w:rPr>
          <w:t>/willen</w:t>
        </w:r>
        <w:r w:rsidRPr="00B178FC">
          <w:rPr>
            <w:lang w:val="nl-NL"/>
            <w:rPrChange w:id="71" w:author="Jongejan, A. (Aldo)" w:date="2023-07-10T14:50:00Z">
              <w:rPr>
                <w:lang w:val="en-GB"/>
              </w:rPr>
            </w:rPrChange>
          </w:rPr>
          <w:t xml:space="preserve"> we zijn over een project</w:t>
        </w:r>
        <w:r>
          <w:rPr>
            <w:lang w:val="nl-NL"/>
          </w:rPr>
          <w:t>?</w:t>
        </w:r>
      </w:ins>
      <w:ins w:id="72" w:author="Jongejan, A. (Aldo)" w:date="2023-07-10T14:51:00Z">
        <w:r>
          <w:rPr>
            <w:lang w:val="nl-NL"/>
          </w:rPr>
          <w:t xml:space="preserve"> Wat delen we, wat niet (kan per project verschillen?)</w:t>
        </w:r>
      </w:ins>
      <w:commentRangeEnd w:id="68"/>
      <w:ins w:id="73" w:author="Jongejan, A. (Aldo)" w:date="2023-07-10T14:54:00Z">
        <w:r>
          <w:rPr>
            <w:rStyle w:val="CommentReference"/>
          </w:rPr>
          <w:commentReference w:id="68"/>
        </w:r>
      </w:ins>
    </w:p>
    <w:p w14:paraId="60EAC185" w14:textId="77777777" w:rsidR="004327AA" w:rsidRPr="00B178FC" w:rsidRDefault="004327AA" w:rsidP="003E329A">
      <w:pPr>
        <w:rPr>
          <w:lang w:val="nl-NL"/>
          <w:rPrChange w:id="74" w:author="Jongejan, A. (Aldo)" w:date="2023-07-10T14:50:00Z">
            <w:rPr>
              <w:lang w:val="en-GB"/>
            </w:rPr>
          </w:rPrChange>
        </w:rPr>
      </w:pPr>
    </w:p>
    <w:p w14:paraId="290EFB30" w14:textId="77777777" w:rsidR="004327AA" w:rsidRPr="00B178FC"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lang w:val="nl-NL"/>
          <w:rPrChange w:id="75" w:author="Jongejan, A. (Aldo)" w:date="2023-07-10T14:50:00Z">
            <w:rPr>
              <w:rFonts w:asciiTheme="minorHAnsi" w:hAnsiTheme="minorHAnsi" w:cstheme="minorHAnsi"/>
              <w:color w:val="333333"/>
              <w:sz w:val="22"/>
              <w:szCs w:val="22"/>
            </w:rPr>
          </w:rPrChange>
        </w:rPr>
      </w:pPr>
    </w:p>
    <w:p w14:paraId="3EC71B2F" w14:textId="77777777" w:rsidR="004327AA" w:rsidRPr="00FF449B" w:rsidRDefault="004327AA" w:rsidP="002773E1">
      <w:pPr>
        <w:pStyle w:val="Heading6"/>
      </w:pPr>
      <w:commentRangeStart w:id="76"/>
      <w:r w:rsidRPr="00FF449B">
        <w:t>Using</w:t>
      </w:r>
      <w:commentRangeEnd w:id="76"/>
      <w:r>
        <w:rPr>
          <w:rStyle w:val="CommentReference"/>
          <w:rFonts w:eastAsiaTheme="minorHAnsi"/>
        </w:rPr>
        <w:commentReference w:id="76"/>
      </w:r>
      <w:r w:rsidRPr="00FF449B">
        <w:t xml:space="preserve"> branches for support</w:t>
      </w:r>
    </w:p>
    <w:p w14:paraId="776A9D22"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 tested the branch function for a support project. Normally I run stable </w:t>
      </w:r>
      <w:proofErr w:type="gramStart"/>
      <w:r w:rsidRPr="00FF449B">
        <w:rPr>
          <w:rFonts w:asciiTheme="minorHAnsi" w:hAnsiTheme="minorHAnsi" w:cstheme="minorHAnsi"/>
          <w:color w:val="333333"/>
          <w:sz w:val="22"/>
          <w:szCs w:val="22"/>
        </w:rPr>
        <w:t>code</w:t>
      </w:r>
      <w:proofErr w:type="gramEnd"/>
      <w:r w:rsidRPr="00FF449B">
        <w:rPr>
          <w:rFonts w:asciiTheme="minorHAnsi" w:hAnsiTheme="minorHAnsi" w:cstheme="minorHAnsi"/>
          <w:color w:val="333333"/>
          <w:sz w:val="22"/>
          <w:szCs w:val="22"/>
        </w:rPr>
        <w:t xml:space="preserve"> and, in that case, I only need to store the version of the stable code and the parameters that were used. However, I also use </w:t>
      </w:r>
      <w:r>
        <w:rPr>
          <w:rFonts w:asciiTheme="minorHAnsi" w:hAnsiTheme="minorHAnsi" w:cstheme="minorHAnsi"/>
          <w:color w:val="333333"/>
          <w:sz w:val="22"/>
          <w:szCs w:val="22"/>
        </w:rPr>
        <w:t>P</w:t>
      </w:r>
      <w:r w:rsidRPr="00FF449B">
        <w:rPr>
          <w:rFonts w:asciiTheme="minorHAnsi" w:hAnsiTheme="minorHAnsi" w:cstheme="minorHAnsi"/>
          <w:color w:val="333333"/>
          <w:sz w:val="22"/>
          <w:szCs w:val="22"/>
        </w:rPr>
        <w:t>ython notebooks where I make changes in the code. E.g., a file can be comma-delimited instead of tab-delimited. Column names might be different, so then I need to change the code as well.</w:t>
      </w:r>
    </w:p>
    <w:p w14:paraId="501B10FE"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967D2FD"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I created a new branch, from the master branch, with the name "runXXX-20201005-maria-reseda20201006". After I did all the analysis</w:t>
      </w:r>
      <w:r>
        <w:rPr>
          <w:rFonts w:asciiTheme="minorHAnsi" w:hAnsiTheme="minorHAnsi" w:cstheme="minorHAnsi"/>
          <w:color w:val="333333"/>
          <w:sz w:val="22"/>
          <w:szCs w:val="22"/>
        </w:rPr>
        <w:t>,</w:t>
      </w:r>
      <w:r w:rsidRPr="00FF449B">
        <w:rPr>
          <w:rFonts w:asciiTheme="minorHAnsi" w:hAnsiTheme="minorHAnsi" w:cstheme="minorHAnsi"/>
          <w:color w:val="333333"/>
          <w:sz w:val="22"/>
          <w:szCs w:val="22"/>
        </w:rPr>
        <w:t xml:space="preserve"> I committed all the changes and pushed it to GitHub. I will probably never use this branch again, but now I have a record of the changes that I made. For that reason, I will not merge this branch into the master branch! I also included a "README-analysis.md" file in this branch where I tried to record as much as possible what I did.</w:t>
      </w: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ED5358">
      <w:pPr>
        <w:pStyle w:val="Heading5"/>
      </w:pPr>
      <w:bookmarkStart w:id="77" w:name="_Ref139294855"/>
      <w:r>
        <w:lastRenderedPageBreak/>
        <w:t>Appendix. The FSS Navigator</w:t>
      </w:r>
      <w:bookmarkEnd w:id="77"/>
    </w:p>
    <w:p w14:paraId="478E12E3" w14:textId="77777777" w:rsidR="00ED5358" w:rsidRDefault="00ED5358" w:rsidP="00ED5358">
      <w:pPr>
        <w:rPr>
          <w:lang w:val="en-GB"/>
        </w:rPr>
      </w:pPr>
    </w:p>
    <w:p w14:paraId="307767B5" w14:textId="77777777" w:rsidR="00ED5358" w:rsidRDefault="00ED5358" w:rsidP="00ED5358">
      <w:pPr>
        <w:spacing w:after="0"/>
        <w:jc w:val="both"/>
        <w:rPr>
          <w:lang w:val="en-GB"/>
        </w:rPr>
      </w:pPr>
      <w:r>
        <w:rPr>
          <w:lang w:val="en-GB"/>
        </w:rPr>
        <w:t>The FSS Navigator is a Python program (</w:t>
      </w:r>
      <w:r w:rsidRPr="00781009">
        <w:rPr>
          <w:color w:val="00B050"/>
        </w:rPr>
        <w:t>20231201_</w:t>
      </w:r>
      <w:r w:rsidRPr="00781009">
        <w:rPr>
          <w:color w:val="00B050"/>
          <w:lang w:val="en-GB"/>
        </w:rPr>
        <w:t>Project</w:t>
      </w:r>
      <w:r>
        <w:rPr>
          <w:b/>
          <w:bCs/>
          <w:color w:val="00B050"/>
          <w:lang w:val="en-GB"/>
        </w:rPr>
        <w:t>\</w:t>
      </w:r>
      <w:r w:rsidRPr="00781009">
        <w:rPr>
          <w:b/>
          <w:bCs/>
          <w:color w:val="00B050"/>
          <w:lang w:val="en-GB"/>
        </w:rPr>
        <w:t>Navigate.py</w:t>
      </w:r>
      <w:r>
        <w:rPr>
          <w:lang w:val="en-GB"/>
        </w:rPr>
        <w:t>) that creates a html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the </w:t>
      </w:r>
      <w:proofErr w:type="spellStart"/>
      <w:r>
        <w:rPr>
          <w:lang w:val="en-GB"/>
        </w:rPr>
        <w:t>sFSS</w:t>
      </w:r>
      <w:proofErr w:type="spellEnd"/>
      <w:r>
        <w:rPr>
          <w:lang w:val="en-GB"/>
        </w:rPr>
        <w:t xml:space="preserve"> of the FSS Navigator itself. The FSS Navigator project can be downloaded from </w:t>
      </w:r>
      <w:hyperlink r:id="rId56" w:history="1">
        <w:r w:rsidRPr="00B22D9A">
          <w:rPr>
            <w:rStyle w:val="Hyperlink"/>
            <w:lang w:val="en-GB"/>
          </w:rPr>
          <w:t>https://doi.org/10.5281/zenodo.7985655</w:t>
        </w:r>
      </w:hyperlink>
      <w:r>
        <w:rPr>
          <w:lang w:val="en-GB"/>
        </w:rPr>
        <w:t xml:space="preserve">. Note, that the FSS Navigator is work in progress and updates will become available in the future.  </w:t>
      </w:r>
    </w:p>
    <w:p w14:paraId="6FD24B0A" w14:textId="77777777" w:rsidR="00ED5358" w:rsidRDefault="00ED5358" w:rsidP="00ED5358">
      <w:pPr>
        <w:rPr>
          <w:lang w:val="en-GB"/>
        </w:rPr>
      </w:pPr>
    </w:p>
    <w:p w14:paraId="7195B8FD" w14:textId="77777777" w:rsidR="00ED5358" w:rsidRPr="007114F1" w:rsidRDefault="00ED5358" w:rsidP="00ED5358">
      <w:pPr>
        <w:pStyle w:val="md-end-block"/>
        <w:spacing w:before="192" w:beforeAutospacing="0" w:after="192" w:afterAutospacing="0"/>
        <w:rPr>
          <w:rFonts w:asciiTheme="minorHAnsi" w:hAnsiTheme="minorHAnsi" w:cstheme="minorHAnsi"/>
          <w:color w:val="333333"/>
          <w:sz w:val="22"/>
          <w:szCs w:val="22"/>
        </w:rPr>
      </w:pPr>
      <w:r w:rsidRPr="007114F1">
        <w:rPr>
          <w:rStyle w:val="md-plain"/>
          <w:rFonts w:asciiTheme="minorHAnsi" w:hAnsiTheme="minorHAnsi" w:cstheme="minorHAnsi"/>
          <w:color w:val="333333"/>
          <w:sz w:val="22"/>
          <w:szCs w:val="22"/>
        </w:rPr>
        <w:t>FSS Navigator</w:t>
      </w:r>
    </w:p>
    <w:p w14:paraId="17E6B394" w14:textId="77777777" w:rsidR="00ED5358" w:rsidRPr="007114F1" w:rsidRDefault="00ED5358" w:rsidP="00ED5358">
      <w:pPr>
        <w:pStyle w:val="md-end-block"/>
        <w:numPr>
          <w:ilvl w:val="0"/>
          <w:numId w:val="70"/>
        </w:numPr>
        <w:jc w:val="both"/>
        <w:rPr>
          <w:rFonts w:asciiTheme="minorHAnsi" w:hAnsiTheme="minorHAnsi" w:cstheme="minorHAnsi"/>
          <w:color w:val="333333"/>
          <w:sz w:val="22"/>
          <w:szCs w:val="22"/>
        </w:rPr>
      </w:pPr>
      <w:r w:rsidRPr="007114F1">
        <w:rPr>
          <w:rStyle w:val="md-plain"/>
          <w:rFonts w:asciiTheme="minorHAnsi" w:hAnsiTheme="minorHAnsi" w:cstheme="minorHAnsi"/>
          <w:b/>
          <w:bCs/>
          <w:color w:val="333333"/>
          <w:sz w:val="22"/>
          <w:szCs w:val="22"/>
        </w:rPr>
        <w:t>Navigate.html</w:t>
      </w:r>
      <w:r w:rsidRPr="007114F1">
        <w:rPr>
          <w:rStyle w:val="md-plain"/>
          <w:rFonts w:asciiTheme="minorHAnsi" w:hAnsiTheme="minorHAnsi" w:cstheme="minorHAnsi"/>
          <w:color w:val="333333"/>
          <w:sz w:val="22"/>
          <w:szCs w:val="22"/>
        </w:rPr>
        <w:t>. Open in your browser to navigate the standardized file system.</w:t>
      </w:r>
    </w:p>
    <w:p w14:paraId="0883FD60" w14:textId="77777777" w:rsidR="00ED5358" w:rsidRPr="007114F1" w:rsidRDefault="00ED5358" w:rsidP="00ED5358">
      <w:pPr>
        <w:pStyle w:val="md-end-block"/>
        <w:numPr>
          <w:ilvl w:val="0"/>
          <w:numId w:val="70"/>
        </w:numPr>
        <w:jc w:val="both"/>
        <w:rPr>
          <w:rFonts w:asciiTheme="minorHAnsi" w:hAnsiTheme="minorHAnsi" w:cstheme="minorHAnsi"/>
          <w:color w:val="333333"/>
          <w:sz w:val="22"/>
          <w:szCs w:val="22"/>
        </w:rPr>
      </w:pPr>
      <w:r w:rsidRPr="007114F1">
        <w:rPr>
          <w:rStyle w:val="md-plain"/>
          <w:rFonts w:asciiTheme="minorHAnsi" w:hAnsiTheme="minorHAnsi" w:cstheme="minorHAnsi"/>
          <w:b/>
          <w:bCs/>
          <w:color w:val="333333"/>
          <w:sz w:val="22"/>
          <w:szCs w:val="22"/>
        </w:rPr>
        <w:t>Navigate.py</w:t>
      </w:r>
      <w:r w:rsidRPr="007114F1">
        <w:rPr>
          <w:rStyle w:val="md-plain"/>
          <w:rFonts w:asciiTheme="minorHAnsi" w:hAnsiTheme="minorHAnsi" w:cstheme="minorHAnsi"/>
          <w:color w:val="333333"/>
          <w:sz w:val="22"/>
          <w:szCs w:val="22"/>
        </w:rPr>
        <w:t>. Standalone Python 3 script to generate Navigate.html to navigate the FSS. Can be run from the command line (Navigate.py -h)</w:t>
      </w:r>
    </w:p>
    <w:p w14:paraId="4A9BFFBA" w14:textId="77777777" w:rsidR="00ED5358" w:rsidRPr="007114F1" w:rsidRDefault="00ED5358" w:rsidP="00ED5358">
      <w:pPr>
        <w:pStyle w:val="md-end-block"/>
        <w:numPr>
          <w:ilvl w:val="0"/>
          <w:numId w:val="70"/>
        </w:numPr>
        <w:jc w:val="both"/>
        <w:rPr>
          <w:rFonts w:asciiTheme="minorHAnsi" w:hAnsiTheme="minorHAnsi" w:cstheme="minorHAnsi"/>
          <w:color w:val="333333"/>
          <w:sz w:val="22"/>
          <w:szCs w:val="22"/>
        </w:rPr>
      </w:pPr>
      <w:r w:rsidRPr="007114F1">
        <w:rPr>
          <w:rStyle w:val="md-plain"/>
          <w:rFonts w:asciiTheme="minorHAnsi" w:hAnsiTheme="minorHAnsi" w:cstheme="minorHAnsi"/>
          <w:b/>
          <w:bCs/>
          <w:color w:val="333333"/>
          <w:sz w:val="22"/>
          <w:szCs w:val="22"/>
        </w:rPr>
        <w:t>Navigate_U.sh</w:t>
      </w:r>
      <w:r w:rsidRPr="007114F1">
        <w:rPr>
          <w:rStyle w:val="md-plain"/>
          <w:rFonts w:asciiTheme="minorHAnsi" w:hAnsiTheme="minorHAnsi" w:cstheme="minorHAnsi"/>
          <w:color w:val="333333"/>
          <w:sz w:val="22"/>
          <w:szCs w:val="22"/>
        </w:rPr>
        <w:t>. Shell script to run Navigate on Unix/Linux systems. Change the first line (</w:t>
      </w:r>
      <w:proofErr w:type="gramStart"/>
      <w:r w:rsidRPr="007114F1">
        <w:rPr>
          <w:rStyle w:val="md-plain"/>
          <w:rFonts w:asciiTheme="minorHAnsi" w:hAnsiTheme="minorHAnsi" w:cstheme="minorHAnsi"/>
          <w:color w:val="333333"/>
          <w:sz w:val="22"/>
          <w:szCs w:val="22"/>
        </w:rPr>
        <w:t>#!/</w:t>
      </w:r>
      <w:proofErr w:type="gramEnd"/>
      <w:r w:rsidRPr="007114F1">
        <w:rPr>
          <w:rStyle w:val="md-plain"/>
          <w:rFonts w:asciiTheme="minorHAnsi" w:hAnsiTheme="minorHAnsi" w:cstheme="minorHAnsi"/>
          <w:color w:val="333333"/>
          <w:sz w:val="22"/>
          <w:szCs w:val="22"/>
        </w:rPr>
        <w:t xml:space="preserve">usr/bin/Python) if necessary. Make executable using </w:t>
      </w:r>
      <w:proofErr w:type="spellStart"/>
      <w:r w:rsidRPr="007114F1">
        <w:rPr>
          <w:rStyle w:val="md-plain"/>
          <w:rFonts w:asciiTheme="minorHAnsi" w:hAnsiTheme="minorHAnsi" w:cstheme="minorHAnsi"/>
          <w:color w:val="333333"/>
          <w:sz w:val="22"/>
          <w:szCs w:val="22"/>
        </w:rPr>
        <w:t>chmod</w:t>
      </w:r>
      <w:proofErr w:type="spellEnd"/>
      <w:r w:rsidRPr="007114F1">
        <w:rPr>
          <w:rStyle w:val="md-plain"/>
          <w:rFonts w:asciiTheme="minorHAnsi" w:hAnsiTheme="minorHAnsi" w:cstheme="minorHAnsi"/>
          <w:color w:val="333333"/>
          <w:sz w:val="22"/>
          <w:szCs w:val="22"/>
        </w:rPr>
        <w:t xml:space="preserve"> +</w:t>
      </w:r>
      <w:proofErr w:type="gramStart"/>
      <w:r w:rsidRPr="007114F1">
        <w:rPr>
          <w:rStyle w:val="md-plain"/>
          <w:rFonts w:asciiTheme="minorHAnsi" w:hAnsiTheme="minorHAnsi" w:cstheme="minorHAnsi"/>
          <w:color w:val="333333"/>
          <w:sz w:val="22"/>
          <w:szCs w:val="22"/>
        </w:rPr>
        <w:t>x</w:t>
      </w:r>
      <w:proofErr w:type="gramEnd"/>
    </w:p>
    <w:p w14:paraId="5DAE50B8" w14:textId="77777777" w:rsidR="00ED5358" w:rsidRPr="007114F1" w:rsidRDefault="00ED5358" w:rsidP="00ED5358">
      <w:pPr>
        <w:pStyle w:val="md-end-block"/>
        <w:numPr>
          <w:ilvl w:val="0"/>
          <w:numId w:val="70"/>
        </w:numPr>
        <w:jc w:val="both"/>
        <w:rPr>
          <w:rFonts w:asciiTheme="minorHAnsi" w:hAnsiTheme="minorHAnsi" w:cstheme="minorHAnsi"/>
          <w:color w:val="333333"/>
          <w:sz w:val="22"/>
          <w:szCs w:val="22"/>
        </w:rPr>
      </w:pPr>
      <w:r w:rsidRPr="007114F1">
        <w:rPr>
          <w:rStyle w:val="md-plain"/>
          <w:rFonts w:asciiTheme="minorHAnsi" w:hAnsiTheme="minorHAnsi" w:cstheme="minorHAnsi"/>
          <w:color w:val="333333"/>
          <w:sz w:val="22"/>
          <w:szCs w:val="22"/>
        </w:rPr>
        <w:t xml:space="preserve">There are also executables available for Windows and Mac OS. These are not available from GitHub but are found at </w:t>
      </w:r>
      <w:proofErr w:type="spellStart"/>
      <w:r w:rsidRPr="007114F1">
        <w:rPr>
          <w:rStyle w:val="md-plain"/>
          <w:rFonts w:asciiTheme="minorHAnsi" w:hAnsiTheme="minorHAnsi" w:cstheme="minorHAnsi"/>
          <w:color w:val="333333"/>
          <w:sz w:val="22"/>
          <w:szCs w:val="22"/>
        </w:rPr>
        <w:t>Zenodo</w:t>
      </w:r>
      <w:proofErr w:type="spellEnd"/>
      <w:r w:rsidRPr="007114F1">
        <w:rPr>
          <w:rStyle w:val="md-plain"/>
          <w:rFonts w:asciiTheme="minorHAnsi" w:hAnsiTheme="minorHAnsi" w:cstheme="minorHAnsi"/>
          <w:color w:val="333333"/>
          <w:sz w:val="22"/>
          <w:szCs w:val="22"/>
        </w:rPr>
        <w:t xml:space="preserve"> (DOI: </w:t>
      </w:r>
      <w:hyperlink r:id="rId57" w:history="1">
        <w:r w:rsidRPr="007114F1">
          <w:rPr>
            <w:rStyle w:val="Hyperlink"/>
            <w:rFonts w:asciiTheme="minorHAnsi" w:hAnsiTheme="minorHAnsi" w:cstheme="minorHAnsi"/>
            <w:color w:val="4183C4"/>
            <w:sz w:val="22"/>
            <w:szCs w:val="22"/>
          </w:rPr>
          <w:t>https://doi.org/10.5281/zenodo.7985655</w:t>
        </w:r>
      </w:hyperlink>
      <w:r w:rsidRPr="007114F1">
        <w:rPr>
          <w:rStyle w:val="md-plain"/>
          <w:rFonts w:asciiTheme="minorHAnsi" w:hAnsiTheme="minorHAnsi" w:cstheme="minorHAnsi"/>
          <w:color w:val="333333"/>
          <w:sz w:val="22"/>
          <w:szCs w:val="22"/>
        </w:rPr>
        <w:t xml:space="preserve">; </w:t>
      </w:r>
      <w:hyperlink r:id="rId58" w:history="1">
        <w:r w:rsidRPr="007114F1">
          <w:rPr>
            <w:rStyle w:val="Hyperlink"/>
            <w:rFonts w:asciiTheme="minorHAnsi" w:hAnsiTheme="minorHAnsi" w:cstheme="minorHAnsi"/>
            <w:color w:val="4183C4"/>
            <w:sz w:val="22"/>
            <w:szCs w:val="22"/>
          </w:rPr>
          <w:t>https://zenodo.org/record/7985655</w:t>
        </w:r>
      </w:hyperlink>
      <w:r w:rsidRPr="007114F1">
        <w:rPr>
          <w:rStyle w:val="md-plain"/>
          <w:rFonts w:asciiTheme="minorHAnsi" w:hAnsiTheme="minorHAnsi" w:cstheme="minorHAnsi"/>
          <w:color w:val="333333"/>
          <w:sz w:val="22"/>
          <w:szCs w:val="22"/>
        </w:rPr>
        <w:t>)):</w:t>
      </w:r>
    </w:p>
    <w:p w14:paraId="035B8DFF" w14:textId="77777777" w:rsidR="00ED5358" w:rsidRPr="007114F1" w:rsidRDefault="00ED5358" w:rsidP="00ED5358">
      <w:pPr>
        <w:pStyle w:val="md-end-block"/>
        <w:numPr>
          <w:ilvl w:val="1"/>
          <w:numId w:val="70"/>
        </w:numPr>
        <w:jc w:val="both"/>
        <w:rPr>
          <w:rFonts w:asciiTheme="minorHAnsi" w:hAnsiTheme="minorHAnsi" w:cstheme="minorHAnsi"/>
          <w:color w:val="333333"/>
          <w:sz w:val="22"/>
          <w:szCs w:val="22"/>
        </w:rPr>
      </w:pPr>
      <w:r w:rsidRPr="007114F1">
        <w:rPr>
          <w:rStyle w:val="md-plain"/>
          <w:rFonts w:asciiTheme="minorHAnsi" w:hAnsiTheme="minorHAnsi" w:cstheme="minorHAnsi"/>
          <w:b/>
          <w:bCs/>
          <w:color w:val="333333"/>
          <w:sz w:val="22"/>
          <w:szCs w:val="22"/>
        </w:rPr>
        <w:t>Navigate_W.exe</w:t>
      </w:r>
      <w:r w:rsidRPr="007114F1">
        <w:rPr>
          <w:rStyle w:val="md-plain"/>
          <w:rFonts w:asciiTheme="minorHAnsi" w:hAnsiTheme="minorHAnsi" w:cstheme="minorHAnsi"/>
          <w:color w:val="333333"/>
          <w:sz w:val="22"/>
          <w:szCs w:val="22"/>
        </w:rPr>
        <w:t>. Windows executable if you don't have Python installed (Navigate.exe -h).</w:t>
      </w:r>
    </w:p>
    <w:p w14:paraId="6A63195F" w14:textId="77777777" w:rsidR="00ED5358" w:rsidRPr="007114F1" w:rsidRDefault="00ED5358" w:rsidP="00ED5358">
      <w:pPr>
        <w:pStyle w:val="md-end-block"/>
        <w:numPr>
          <w:ilvl w:val="1"/>
          <w:numId w:val="70"/>
        </w:numPr>
        <w:jc w:val="both"/>
        <w:rPr>
          <w:rFonts w:asciiTheme="minorHAnsi" w:hAnsiTheme="minorHAnsi" w:cstheme="minorHAnsi"/>
          <w:color w:val="333333"/>
          <w:sz w:val="22"/>
          <w:szCs w:val="22"/>
        </w:rPr>
      </w:pPr>
      <w:proofErr w:type="spellStart"/>
      <w:r w:rsidRPr="007114F1">
        <w:rPr>
          <w:rStyle w:val="md-plain"/>
          <w:rFonts w:asciiTheme="minorHAnsi" w:hAnsiTheme="minorHAnsi" w:cstheme="minorHAnsi"/>
          <w:b/>
          <w:bCs/>
          <w:color w:val="333333"/>
          <w:sz w:val="22"/>
          <w:szCs w:val="22"/>
        </w:rPr>
        <w:t>Navigate_M</w:t>
      </w:r>
      <w:proofErr w:type="spellEnd"/>
      <w:r w:rsidRPr="007114F1">
        <w:rPr>
          <w:rStyle w:val="md-plain"/>
          <w:rFonts w:asciiTheme="minorHAnsi" w:hAnsiTheme="minorHAnsi" w:cstheme="minorHAnsi"/>
          <w:color w:val="333333"/>
          <w:sz w:val="22"/>
          <w:szCs w:val="22"/>
        </w:rPr>
        <w:t>. MacOS executable (macOS 13.3.1 (Ventura), Apple M1)</w:t>
      </w:r>
    </w:p>
    <w:p w14:paraId="76D13204" w14:textId="77777777" w:rsidR="00ED5358" w:rsidRPr="007114F1" w:rsidRDefault="00ED5358" w:rsidP="00ED5358">
      <w:pPr>
        <w:pStyle w:val="md-end-block"/>
        <w:numPr>
          <w:ilvl w:val="1"/>
          <w:numId w:val="70"/>
        </w:numPr>
        <w:jc w:val="both"/>
        <w:rPr>
          <w:rFonts w:asciiTheme="minorHAnsi" w:hAnsiTheme="minorHAnsi" w:cstheme="minorHAnsi"/>
          <w:color w:val="333333"/>
          <w:sz w:val="22"/>
          <w:szCs w:val="22"/>
        </w:rPr>
      </w:pPr>
      <w:proofErr w:type="spellStart"/>
      <w:r w:rsidRPr="007114F1">
        <w:rPr>
          <w:rStyle w:val="md-plain"/>
          <w:rFonts w:asciiTheme="minorHAnsi" w:hAnsiTheme="minorHAnsi" w:cstheme="minorHAnsi"/>
          <w:b/>
          <w:bCs/>
          <w:color w:val="333333"/>
          <w:sz w:val="22"/>
          <w:szCs w:val="22"/>
        </w:rPr>
        <w:t>Navigate_MacIntel</w:t>
      </w:r>
      <w:proofErr w:type="spellEnd"/>
      <w:r w:rsidRPr="007114F1">
        <w:rPr>
          <w:rStyle w:val="md-plain"/>
          <w:rFonts w:asciiTheme="minorHAnsi" w:hAnsiTheme="minorHAnsi" w:cstheme="minorHAnsi"/>
          <w:color w:val="333333"/>
          <w:sz w:val="22"/>
          <w:szCs w:val="22"/>
        </w:rPr>
        <w:t>. MacOS executable (macOS 10.13.6 (High Sierra), Intel Core i</w:t>
      </w:r>
      <w:proofErr w:type="gramStart"/>
      <w:r w:rsidRPr="007114F1">
        <w:rPr>
          <w:rStyle w:val="md-plain"/>
          <w:rFonts w:asciiTheme="minorHAnsi" w:hAnsiTheme="minorHAnsi" w:cstheme="minorHAnsi"/>
          <w:color w:val="333333"/>
          <w:sz w:val="22"/>
          <w:szCs w:val="22"/>
        </w:rPr>
        <w:t>5 )</w:t>
      </w:r>
      <w:proofErr w:type="gramEnd"/>
    </w:p>
    <w:p w14:paraId="5278C1DB" w14:textId="77777777" w:rsidR="00ED5358" w:rsidRPr="007114F1" w:rsidRDefault="00ED5358" w:rsidP="00ED5358">
      <w:pPr>
        <w:pStyle w:val="md-end-block"/>
        <w:numPr>
          <w:ilvl w:val="0"/>
          <w:numId w:val="70"/>
        </w:numPr>
        <w:jc w:val="both"/>
        <w:rPr>
          <w:rFonts w:asciiTheme="minorHAnsi" w:hAnsiTheme="minorHAnsi" w:cstheme="minorHAnsi"/>
          <w:color w:val="333333"/>
          <w:sz w:val="22"/>
          <w:szCs w:val="22"/>
        </w:rPr>
      </w:pPr>
      <w:r w:rsidRPr="007114F1">
        <w:rPr>
          <w:rStyle w:val="md-plain"/>
          <w:rFonts w:asciiTheme="minorHAnsi" w:hAnsiTheme="minorHAnsi" w:cstheme="minorHAnsi"/>
          <w:b/>
          <w:bCs/>
          <w:color w:val="333333"/>
          <w:sz w:val="22"/>
          <w:szCs w:val="22"/>
        </w:rPr>
        <w:t>Test_Navigate_Module.py</w:t>
      </w:r>
      <w:r w:rsidRPr="007114F1">
        <w:rPr>
          <w:rStyle w:val="md-plain"/>
          <w:rFonts w:asciiTheme="minorHAnsi" w:hAnsiTheme="minorHAnsi" w:cstheme="minorHAnsi"/>
          <w:color w:val="333333"/>
          <w:sz w:val="22"/>
          <w:szCs w:val="22"/>
        </w:rPr>
        <w:t xml:space="preserve">. Python script to show how to use Navigate.py as module in other Python scripts. This may help to keep Navigate.html </w:t>
      </w:r>
      <w:proofErr w:type="gramStart"/>
      <w:r w:rsidRPr="007114F1">
        <w:rPr>
          <w:rStyle w:val="md-plain"/>
          <w:rFonts w:asciiTheme="minorHAnsi" w:hAnsiTheme="minorHAnsi" w:cstheme="minorHAnsi"/>
          <w:color w:val="333333"/>
          <w:sz w:val="22"/>
          <w:szCs w:val="22"/>
        </w:rPr>
        <w:t>up-to-date</w:t>
      </w:r>
      <w:proofErr w:type="gramEnd"/>
      <w:r w:rsidRPr="007114F1">
        <w:rPr>
          <w:rStyle w:val="md-plain"/>
          <w:rFonts w:asciiTheme="minorHAnsi" w:hAnsiTheme="minorHAnsi" w:cstheme="minorHAnsi"/>
          <w:color w:val="333333"/>
          <w:sz w:val="22"/>
          <w:szCs w:val="22"/>
        </w:rPr>
        <w:t xml:space="preserve"> without manually executing Navigate.py.</w:t>
      </w:r>
    </w:p>
    <w:p w14:paraId="7DB1D8E1" w14:textId="77777777" w:rsidR="00ED5358" w:rsidRPr="007114F1" w:rsidRDefault="00ED5358" w:rsidP="00ED5358">
      <w:pPr>
        <w:pStyle w:val="md-end-block"/>
        <w:numPr>
          <w:ilvl w:val="0"/>
          <w:numId w:val="70"/>
        </w:numPr>
        <w:jc w:val="both"/>
        <w:rPr>
          <w:rFonts w:asciiTheme="minorHAnsi" w:hAnsiTheme="minorHAnsi" w:cstheme="minorHAnsi"/>
          <w:color w:val="333333"/>
          <w:sz w:val="22"/>
          <w:szCs w:val="22"/>
        </w:rPr>
      </w:pPr>
      <w:proofErr w:type="spellStart"/>
      <w:r w:rsidRPr="007114F1">
        <w:rPr>
          <w:rStyle w:val="md-plain"/>
          <w:rFonts w:asciiTheme="minorHAnsi" w:hAnsiTheme="minorHAnsi" w:cstheme="minorHAnsi"/>
          <w:b/>
          <w:bCs/>
          <w:color w:val="333333"/>
          <w:sz w:val="22"/>
          <w:szCs w:val="22"/>
        </w:rPr>
        <w:t>Navigate.conf</w:t>
      </w:r>
      <w:proofErr w:type="spellEnd"/>
      <w:r w:rsidRPr="007114F1">
        <w:rPr>
          <w:rStyle w:val="md-plain"/>
          <w:rFonts w:asciiTheme="minorHAnsi" w:hAnsiTheme="minorHAnsi" w:cstheme="minorHAnsi"/>
          <w:color w:val="333333"/>
          <w:sz w:val="22"/>
          <w:szCs w:val="22"/>
        </w:rPr>
        <w:t>. Configuration file for Navigate.</w:t>
      </w:r>
    </w:p>
    <w:p w14:paraId="2ADA2647" w14:textId="77777777" w:rsidR="00ED5358" w:rsidRDefault="00ED5358" w:rsidP="00ED5358">
      <w:pPr>
        <w:rPr>
          <w:lang w:val="en-GB"/>
        </w:rPr>
      </w:pPr>
    </w:p>
    <w:p w14:paraId="67B536FA" w14:textId="0DFB330F" w:rsidR="003E329A" w:rsidRDefault="00ED5358" w:rsidP="00ED5358">
      <w:pPr>
        <w:rPr>
          <w:lang w:val="en-GB"/>
        </w:rPr>
      </w:pPr>
      <w:r w:rsidRPr="00FE5122">
        <w:rPr>
          <w:highlight w:val="yellow"/>
          <w:lang w:val="en-GB"/>
        </w:rPr>
        <w:t xml:space="preserve">[to be </w:t>
      </w:r>
      <w:proofErr w:type="gramStart"/>
      <w:r>
        <w:rPr>
          <w:highlight w:val="yellow"/>
          <w:lang w:val="en-GB"/>
        </w:rPr>
        <w:t>updated</w:t>
      </w:r>
      <w:proofErr w:type="gramEnd"/>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773E1">
      <w:pPr>
        <w:pStyle w:val="Heading5"/>
      </w:pPr>
      <w:r>
        <w:t>A</w:t>
      </w:r>
      <w:r w:rsidR="00447D68">
        <w:t>ppendix</w:t>
      </w:r>
      <w:r>
        <w:t xml:space="preserve">. </w:t>
      </w:r>
      <w:r w:rsidR="008D6721">
        <w:t xml:space="preserve">DOCUMENT </w:t>
      </w:r>
      <w:r w:rsidR="00241766">
        <w:t>VERSION HISTORY</w:t>
      </w:r>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 xml:space="preserve">Added section ‘Git fetch vs Git </w:t>
      </w:r>
      <w:proofErr w:type="gramStart"/>
      <w:r>
        <w:rPr>
          <w:lang w:val="en-GB"/>
        </w:rPr>
        <w:t>pull</w:t>
      </w:r>
      <w:proofErr w:type="gramEnd"/>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 xml:space="preserve">Started further changes/improvements to the document to accompany the publication about this </w:t>
      </w:r>
      <w:proofErr w:type="gramStart"/>
      <w:r>
        <w:rPr>
          <w:lang w:val="en-GB"/>
        </w:rPr>
        <w:t>initiative</w:t>
      </w:r>
      <w:proofErr w:type="gramEnd"/>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61A42B0A" w:rsidR="003E329A" w:rsidRPr="003E329A" w:rsidRDefault="001F797F" w:rsidP="003E329A">
      <w:pPr>
        <w:spacing w:after="0"/>
        <w:rPr>
          <w:b/>
          <w:bCs/>
          <w:lang w:val="en-GB"/>
        </w:rPr>
      </w:pPr>
      <w:r>
        <w:rPr>
          <w:b/>
          <w:bCs/>
          <w:lang w:val="en-GB"/>
        </w:rPr>
        <w:t>14</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w:t>
      </w:r>
      <w:proofErr w:type="spellStart"/>
      <w:r w:rsidR="0008657E">
        <w:rPr>
          <w:lang w:val="en-GB"/>
        </w:rPr>
        <w:t>sFSS</w:t>
      </w:r>
      <w:proofErr w:type="spellEnd"/>
      <w:r w:rsidR="008D6721">
        <w:rPr>
          <w:lang w:val="en-GB"/>
        </w:rPr>
        <w:t>.</w:t>
      </w:r>
    </w:p>
    <w:p w14:paraId="1F284857" w14:textId="77777777" w:rsidR="005171F0" w:rsidRPr="005171F0" w:rsidRDefault="005171F0" w:rsidP="005171F0">
      <w:pPr>
        <w:pStyle w:val="ListParagraph"/>
        <w:spacing w:after="0"/>
        <w:ind w:left="936"/>
        <w:rPr>
          <w:lang w:val="en-GB"/>
        </w:rPr>
      </w:pPr>
    </w:p>
    <w:p w14:paraId="76D474AC" w14:textId="0907170B" w:rsidR="003E329A" w:rsidRDefault="003E329A">
      <w:pPr>
        <w:rPr>
          <w:lang w:val="en-GB"/>
        </w:rPr>
      </w:pPr>
      <w:r>
        <w:rPr>
          <w:lang w:val="en-GB"/>
        </w:rPr>
        <w:br w:type="page"/>
      </w:r>
    </w:p>
    <w:p w14:paraId="24B262C4" w14:textId="6E057EC9" w:rsidR="00CE39BA" w:rsidRDefault="00BF38AE" w:rsidP="002773E1">
      <w:pPr>
        <w:pStyle w:val="Heading5"/>
      </w:pPr>
      <w:r>
        <w:lastRenderedPageBreak/>
        <w:t xml:space="preserve">Appendix. </w:t>
      </w:r>
      <w:r w:rsidR="00CE39BA">
        <w:t>ACKNOWLEDGMENTS</w:t>
      </w:r>
    </w:p>
    <w:p w14:paraId="1DF39546" w14:textId="6A96BED0" w:rsidR="00CE39BA" w:rsidRDefault="00CE39BA" w:rsidP="00CE39BA">
      <w:pPr>
        <w:spacing w:after="0"/>
        <w:rPr>
          <w:lang w:val="en-GB"/>
        </w:rPr>
      </w:pPr>
      <w:r>
        <w:rPr>
          <w:lang w:val="en-GB"/>
        </w:rPr>
        <w:t>ENCORE is an initiative of the Bioinformatics Laboratory (</w:t>
      </w:r>
      <w:hyperlink r:id="rId59"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w:t>
      </w:r>
      <w:proofErr w:type="spellStart"/>
      <w:r w:rsidRPr="00CE39BA">
        <w:rPr>
          <w:lang w:val="en-GB"/>
        </w:rPr>
        <w:t>Jongejan</w:t>
      </w:r>
      <w:proofErr w:type="spellEnd"/>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w:t>
      </w:r>
      <w:proofErr w:type="spellStart"/>
      <w:r w:rsidRPr="00CE39BA">
        <w:rPr>
          <w:lang w:val="en-GB"/>
        </w:rPr>
        <w:t>Adrie</w:t>
      </w:r>
      <w:proofErr w:type="spellEnd"/>
      <w:r w:rsidRPr="00CE39BA">
        <w:rPr>
          <w:lang w:val="en-GB"/>
        </w:rPr>
        <w:t xml:space="preserv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 xml:space="preserve">Eric </w:t>
      </w:r>
      <w:proofErr w:type="spellStart"/>
      <w:r w:rsidRPr="00CE39BA">
        <w:rPr>
          <w:lang w:val="en-GB"/>
        </w:rPr>
        <w:t>Wever</w:t>
      </w:r>
      <w:proofErr w:type="spellEnd"/>
    </w:p>
    <w:p w14:paraId="5ABC2267" w14:textId="537981B5" w:rsidR="00CE39BA" w:rsidRPr="00CE39BA" w:rsidRDefault="00CE39BA" w:rsidP="00CE39BA">
      <w:pPr>
        <w:pStyle w:val="ListParagraph"/>
        <w:numPr>
          <w:ilvl w:val="0"/>
          <w:numId w:val="27"/>
        </w:numPr>
        <w:spacing w:after="0"/>
        <w:rPr>
          <w:lang w:val="en-GB"/>
        </w:rPr>
      </w:pPr>
      <w:r>
        <w:rPr>
          <w:lang w:val="en-GB"/>
        </w:rPr>
        <w:t xml:space="preserve">Dasha </w:t>
      </w:r>
      <w:proofErr w:type="spellStart"/>
      <w:r>
        <w:rPr>
          <w:lang w:val="en-GB"/>
        </w:rPr>
        <w:t>Balashova</w:t>
      </w:r>
      <w:proofErr w:type="spellEnd"/>
    </w:p>
    <w:p w14:paraId="4C84BBFC" w14:textId="583D74CC" w:rsidR="00CE39BA" w:rsidRPr="00CE39BA" w:rsidRDefault="00CE39BA" w:rsidP="00CE39BA">
      <w:pPr>
        <w:pStyle w:val="ListParagraph"/>
        <w:numPr>
          <w:ilvl w:val="0"/>
          <w:numId w:val="27"/>
        </w:numPr>
        <w:spacing w:after="0"/>
        <w:rPr>
          <w:lang w:val="en-GB"/>
        </w:rPr>
      </w:pPr>
      <w:r w:rsidRPr="00CE39BA">
        <w:rPr>
          <w:lang w:val="en-GB"/>
        </w:rPr>
        <w:t xml:space="preserve">Rodrigo Garcia </w:t>
      </w:r>
      <w:proofErr w:type="spellStart"/>
      <w:r w:rsidRPr="00CE39BA">
        <w:rPr>
          <w:lang w:val="en-GB"/>
        </w:rPr>
        <w:t>Valiente</w:t>
      </w:r>
      <w:proofErr w:type="spellEnd"/>
    </w:p>
    <w:p w14:paraId="48B6A71A" w14:textId="01C81EE1" w:rsidR="00CE39BA" w:rsidRPr="00CE39BA" w:rsidRDefault="00CE39BA" w:rsidP="00CE39BA">
      <w:pPr>
        <w:pStyle w:val="ListParagraph"/>
        <w:numPr>
          <w:ilvl w:val="0"/>
          <w:numId w:val="27"/>
        </w:numPr>
        <w:spacing w:after="0"/>
        <w:rPr>
          <w:lang w:val="en-GB"/>
        </w:rPr>
      </w:pPr>
      <w:r w:rsidRPr="00CE39BA">
        <w:rPr>
          <w:lang w:val="en-GB"/>
        </w:rPr>
        <w:t xml:space="preserve">Danial </w:t>
      </w:r>
      <w:proofErr w:type="spellStart"/>
      <w:r w:rsidRPr="00CE39BA">
        <w:rPr>
          <w:lang w:val="en-GB"/>
        </w:rPr>
        <w:t>Lashgari</w:t>
      </w:r>
      <w:proofErr w:type="spellEnd"/>
    </w:p>
    <w:p w14:paraId="7555534F" w14:textId="672351ED" w:rsidR="00CE39BA" w:rsidRDefault="00CE39BA" w:rsidP="00CE39BA">
      <w:pPr>
        <w:pStyle w:val="ListParagraph"/>
        <w:numPr>
          <w:ilvl w:val="0"/>
          <w:numId w:val="27"/>
        </w:numPr>
        <w:spacing w:after="0"/>
        <w:rPr>
          <w:lang w:val="en-GB"/>
        </w:rPr>
      </w:pPr>
      <w:r w:rsidRPr="00CE39BA">
        <w:rPr>
          <w:lang w:val="en-GB"/>
        </w:rPr>
        <w:t xml:space="preserve">Utkarsh </w:t>
      </w:r>
      <w:proofErr w:type="spellStart"/>
      <w:r w:rsidRPr="00CE39BA">
        <w:rPr>
          <w:lang w:val="en-GB"/>
        </w:rPr>
        <w:t>Mahamune</w:t>
      </w:r>
      <w:proofErr w:type="spellEnd"/>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20FF5">
      <w:footerReference w:type="default" r:id="rId60"/>
      <w:pgSz w:w="11906" w:h="16838" w:code="9"/>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D. Moerland" w:date="2023-07-10T15:57:00Z" w:initials="PM">
    <w:p w14:paraId="4518C4FD" w14:textId="7FE7C4BF" w:rsidR="005C5C50" w:rsidRDefault="005C5C50" w:rsidP="00696709">
      <w:pPr>
        <w:pStyle w:val="CommentText"/>
      </w:pPr>
      <w:r>
        <w:t xml:space="preserve">- </w:t>
      </w:r>
      <w:r>
        <w:rPr>
          <w:rStyle w:val="CommentReference"/>
        </w:rPr>
        <w:annotationRef/>
      </w:r>
      <w:r>
        <w:t>Numbering doesn’t match with the numbering in the text, for example: 1.1 -&gt; 2.2, 2 -&gt; 3</w:t>
      </w:r>
    </w:p>
    <w:p w14:paraId="11DAAAD0" w14:textId="3C5A4731" w:rsidR="005C5C50" w:rsidRDefault="005C5C50">
      <w:pPr>
        <w:pStyle w:val="CommentText"/>
      </w:pPr>
      <w:r>
        <w:t>- Basic Usage Principles -&gt; Basic usage principles</w:t>
      </w:r>
    </w:p>
    <w:p w14:paraId="4476B8C3" w14:textId="660A908A" w:rsidR="005C5C50" w:rsidRDefault="005C5C50">
      <w:pPr>
        <w:pStyle w:val="CommentText"/>
      </w:pPr>
      <w:r>
        <w:t>- You conduct a support project? -&gt; Do you conduct a support project?</w:t>
      </w:r>
    </w:p>
    <w:p w14:paraId="6CAE7457" w14:textId="7C2066CC" w:rsidR="005C5C50" w:rsidRDefault="005C5C50">
      <w:pPr>
        <w:pStyle w:val="CommentText"/>
      </w:pPr>
      <w:r>
        <w:t>- Number (and organize) the appendices the other way round, so that numbers increase from top (Git/GitHub) to bottom (FSS Navigator)</w:t>
      </w:r>
    </w:p>
  </w:comment>
  <w:comment w:id="18" w:author="P.D. Moerland" w:date="2023-07-10T23:44:00Z" w:initials="PM">
    <w:p w14:paraId="1D43A67D" w14:textId="77777777" w:rsidR="001D16A8" w:rsidRDefault="001D16A8" w:rsidP="001D16A8">
      <w:pPr>
        <w:pStyle w:val="CommentText"/>
      </w:pPr>
      <w:r>
        <w:rPr>
          <w:rStyle w:val="CommentReference"/>
        </w:rPr>
        <w:annotationRef/>
      </w:r>
      <w:r>
        <w:t xml:space="preserve">Also mention here that the project name should also be included in </w:t>
      </w:r>
      <w:r w:rsidRPr="005C5C50">
        <w:t>Navigation.con</w:t>
      </w:r>
      <w:r>
        <w:t>f? For README.md below most instructions are also mentioned here.</w:t>
      </w:r>
    </w:p>
  </w:comment>
  <w:comment w:id="22" w:author="Antoine van Kampen" w:date="2023-06-28T12:59:00Z" w:initials="Av">
    <w:p w14:paraId="0E399850" w14:textId="77777777" w:rsidR="005C5C50" w:rsidRDefault="005C5C50" w:rsidP="00FF1EF4">
      <w:pPr>
        <w:pStyle w:val="ListParagraph"/>
        <w:ind w:left="0"/>
        <w:rPr>
          <w:lang w:val="en-GB"/>
        </w:rPr>
      </w:pPr>
      <w:r>
        <w:rPr>
          <w:rStyle w:val="CommentReference"/>
        </w:rPr>
        <w:annotationRef/>
      </w:r>
      <w:r>
        <w:t xml:space="preserve">Replace with </w:t>
      </w:r>
      <w:hyperlink r:id="rId1" w:history="1">
        <w:r w:rsidRPr="00B22D9A">
          <w:rPr>
            <w:rStyle w:val="Hyperlink"/>
            <w:lang w:val="en-GB"/>
          </w:rPr>
          <w:t>https://github.com/EDS-Bioinformatics-Laboratory</w:t>
        </w:r>
      </w:hyperlink>
      <w:r>
        <w:rPr>
          <w:rStyle w:val="CommentReference"/>
        </w:rPr>
        <w:annotationRef/>
      </w:r>
      <w:r w:rsidRPr="00B31699">
        <w:rPr>
          <w:lang w:val="en-GB"/>
        </w:rPr>
        <w:t xml:space="preserve"> </w:t>
      </w:r>
    </w:p>
    <w:p w14:paraId="7014D150" w14:textId="305E6C9B" w:rsidR="005C5C50" w:rsidRPr="005C75CD" w:rsidRDefault="005C5C50">
      <w:pPr>
        <w:pStyle w:val="CommentText"/>
        <w:rPr>
          <w:lang w:val="nl-NL"/>
        </w:rPr>
      </w:pPr>
      <w:r>
        <w:rPr>
          <w:lang w:val="nl-NL"/>
        </w:rPr>
        <w:t>for BioL</w:t>
      </w:r>
      <w:r w:rsidRPr="005C75CD">
        <w:rPr>
          <w:lang w:val="nl-NL"/>
        </w:rPr>
        <w:t>ab guide</w:t>
      </w:r>
    </w:p>
  </w:comment>
  <w:comment w:id="41" w:author="P.D. Moerland" w:date="2023-07-11T08:50:00Z" w:initials="PM">
    <w:p w14:paraId="0C493B4E" w14:textId="5A6DBB09" w:rsidR="00C25F66" w:rsidRDefault="00C25F66">
      <w:pPr>
        <w:pStyle w:val="CommentText"/>
      </w:pPr>
      <w:r>
        <w:rPr>
          <w:rStyle w:val="CommentReference"/>
        </w:rPr>
        <w:annotationRef/>
      </w:r>
      <w:r>
        <w:t>Why is that the reason?</w:t>
      </w:r>
    </w:p>
  </w:comment>
  <w:comment w:id="43" w:author="Antoine van Kampen" w:date="2023-06-28T11:04:00Z" w:initials="Av">
    <w:p w14:paraId="2737F119" w14:textId="77777777" w:rsidR="007114F1" w:rsidRDefault="007114F1" w:rsidP="007114F1">
      <w:pPr>
        <w:pStyle w:val="CommentText"/>
      </w:pPr>
      <w:r>
        <w:rPr>
          <w:rStyle w:val="CommentReference"/>
        </w:rPr>
        <w:annotationRef/>
      </w:r>
      <w:r>
        <w:t>This section only for Biolab version</w:t>
      </w:r>
    </w:p>
  </w:comment>
  <w:comment w:id="59" w:author="Antoine van Kampen" w:date="2023-06-28T15:39:00Z" w:initials="Av">
    <w:p w14:paraId="28290A33" w14:textId="77777777" w:rsidR="007114F1" w:rsidRDefault="007114F1" w:rsidP="007114F1">
      <w:pPr>
        <w:pStyle w:val="CommentText"/>
      </w:pPr>
      <w:r>
        <w:rPr>
          <w:rStyle w:val="CommentReference"/>
        </w:rPr>
        <w:annotationRef/>
      </w:r>
      <w:r>
        <w:t>Move to biolab guide</w:t>
      </w:r>
    </w:p>
  </w:comment>
  <w:comment w:id="64" w:author="Antoine van Kampen" w:date="2023-06-15T09:09:00Z" w:initials="AvK">
    <w:p w14:paraId="60989650" w14:textId="77777777" w:rsidR="005C5C50" w:rsidRDefault="005C5C50" w:rsidP="003E329A">
      <w:pPr>
        <w:pStyle w:val="CommentText"/>
      </w:pPr>
      <w:r>
        <w:rPr>
          <w:rStyle w:val="CommentReference"/>
        </w:rPr>
        <w:annotationRef/>
      </w:r>
      <w:r w:rsidRPr="00E20EFB">
        <w:t xml:space="preserve">To be updated. </w:t>
      </w:r>
      <w:r>
        <w:t xml:space="preserve">This should contain a list of all deviations that we make for support project. </w:t>
      </w:r>
    </w:p>
  </w:comment>
  <w:comment w:id="68" w:author="Jongejan, A. (Aldo)" w:date="2023-07-10T14:54:00Z" w:initials="JA(">
    <w:p w14:paraId="36C9F3DB" w14:textId="281E0292" w:rsidR="005C5C50" w:rsidRDefault="005C5C50">
      <w:pPr>
        <w:pStyle w:val="CommentText"/>
        <w:rPr>
          <w:lang w:val="nl-NL"/>
        </w:rPr>
      </w:pPr>
      <w:r>
        <w:rPr>
          <w:rStyle w:val="CommentReference"/>
        </w:rPr>
        <w:annotationRef/>
      </w:r>
      <w:r w:rsidRPr="00B178FC">
        <w:rPr>
          <w:lang w:val="nl-NL"/>
        </w:rPr>
        <w:t xml:space="preserve">Ik zie niet direct een reden om een </w:t>
      </w:r>
      <w:r>
        <w:rPr>
          <w:lang w:val="nl-NL"/>
        </w:rPr>
        <w:t>Support project anders te behandelen, maar misschien wel in wat je uiteindelijk deelt. Maar dat ligt m.i. bij ENCORE/sFSS??</w:t>
      </w:r>
    </w:p>
    <w:p w14:paraId="22556B24" w14:textId="5311F3A3" w:rsidR="005C5C50" w:rsidRDefault="005C5C50" w:rsidP="00F23527">
      <w:pPr>
        <w:pStyle w:val="CommentText"/>
        <w:numPr>
          <w:ilvl w:val="0"/>
          <w:numId w:val="72"/>
        </w:numPr>
        <w:rPr>
          <w:lang w:val="nl-NL"/>
        </w:rPr>
      </w:pPr>
      <w:r>
        <w:rPr>
          <w:lang w:val="nl-NL"/>
        </w:rPr>
        <w:t>Zelfde principes lijken mij te gelden (zie 2.2)</w:t>
      </w:r>
    </w:p>
    <w:p w14:paraId="2F51F83B" w14:textId="10549804" w:rsidR="005C5C50" w:rsidRPr="00B178FC" w:rsidRDefault="005C5C50" w:rsidP="00F23527">
      <w:pPr>
        <w:pStyle w:val="CommentText"/>
        <w:numPr>
          <w:ilvl w:val="0"/>
          <w:numId w:val="72"/>
        </w:numPr>
        <w:rPr>
          <w:lang w:val="nl-NL"/>
        </w:rPr>
      </w:pPr>
      <w:r>
        <w:rPr>
          <w:lang w:val="nl-NL"/>
        </w:rPr>
        <w:t>Mss omdat de researchers verantwoordlijk zijn voor de (ruwe) data, misschien iets meer benadrukken, dat die link in stand gehouden moet worden/blijven en dat onderzoekers daarvoor verantwoordelijk zijn?</w:t>
      </w:r>
    </w:p>
  </w:comment>
  <w:comment w:id="76" w:author="AvK - AvK" w:date="2023-04-14T13:05:00Z" w:initials="AA">
    <w:p w14:paraId="5F161145" w14:textId="77777777" w:rsidR="005C5C50" w:rsidRDefault="005C5C50" w:rsidP="004327AA">
      <w:pPr>
        <w:pStyle w:val="CommentText"/>
      </w:pPr>
      <w:r>
        <w:rPr>
          <w:rStyle w:val="CommentReference"/>
        </w:rPr>
        <w:annotationRef/>
      </w:r>
      <w:r>
        <w:t xml:space="preserve">This should be rewritten in a more general way. </w:t>
      </w:r>
    </w:p>
    <w:p w14:paraId="6CA16A57" w14:textId="547ADFE1" w:rsidR="005C5C50" w:rsidRDefault="005C5C50" w:rsidP="004327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E7457" w15:done="0"/>
  <w15:commentEx w15:paraId="1D43A67D" w15:done="0"/>
  <w15:commentEx w15:paraId="7014D150" w15:done="0"/>
  <w15:commentEx w15:paraId="0C493B4E" w15:done="0"/>
  <w15:commentEx w15:paraId="2737F119" w15:done="0"/>
  <w15:commentEx w15:paraId="28290A33" w15:done="0"/>
  <w15:commentEx w15:paraId="60989650" w15:done="0"/>
  <w15:commentEx w15:paraId="2F51F83B" w15:done="0"/>
  <w15:commentEx w15:paraId="6CA16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AD32" w16cex:dateUtc="2023-06-28T10:59:00Z"/>
  <w16cex:commentExtensible w16cex:durableId="28469248" w16cex:dateUtc="2023-06-28T09:04:00Z"/>
  <w16cex:commentExtensible w16cex:durableId="2846D2AF" w16cex:dateUtc="2023-06-28T13:39:00Z"/>
  <w16cex:commentExtensible w16cex:durableId="283553B3" w16cex:dateUtc="2023-06-15T07:09:00Z"/>
  <w16cex:commentExtensible w16cex:durableId="27E3CE29" w16cex:dateUtc="2023-04-14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E7457" w16cid:durableId="2857AB15"/>
  <w16cid:commentId w16cid:paraId="1D43A67D" w16cid:durableId="2857AB2B"/>
  <w16cid:commentId w16cid:paraId="7014D150" w16cid:durableId="2846AD32"/>
  <w16cid:commentId w16cid:paraId="0C493B4E" w16cid:durableId="2857AB3D"/>
  <w16cid:commentId w16cid:paraId="2737F119" w16cid:durableId="28469248"/>
  <w16cid:commentId w16cid:paraId="28290A33" w16cid:durableId="2846D2AF"/>
  <w16cid:commentId w16cid:paraId="60989650" w16cid:durableId="283553B3"/>
  <w16cid:commentId w16cid:paraId="2F51F83B" w16cid:durableId="2857AB40"/>
  <w16cid:commentId w16cid:paraId="6CA16A57" w16cid:durableId="27E3CE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D50CB" w14:textId="77777777" w:rsidR="000066A8" w:rsidRDefault="000066A8" w:rsidP="009234EC">
      <w:pPr>
        <w:spacing w:after="0" w:line="240" w:lineRule="auto"/>
      </w:pPr>
      <w:r>
        <w:separator/>
      </w:r>
    </w:p>
  </w:endnote>
  <w:endnote w:type="continuationSeparator" w:id="0">
    <w:p w14:paraId="4C0E3CA0" w14:textId="77777777" w:rsidR="000066A8" w:rsidRDefault="000066A8"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2BF2" w14:textId="77777777" w:rsidR="000066A8" w:rsidRDefault="000066A8" w:rsidP="009234EC">
      <w:pPr>
        <w:spacing w:after="0" w:line="240" w:lineRule="auto"/>
      </w:pPr>
      <w:r>
        <w:separator/>
      </w:r>
    </w:p>
  </w:footnote>
  <w:footnote w:type="continuationSeparator" w:id="0">
    <w:p w14:paraId="406E1829" w14:textId="77777777" w:rsidR="000066A8" w:rsidRDefault="000066A8"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1"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6"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3"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9"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8"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0"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4"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8"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9"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2"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2"/>
  </w:num>
  <w:num w:numId="2" w16cid:durableId="463037331">
    <w:abstractNumId w:val="18"/>
  </w:num>
  <w:num w:numId="3" w16cid:durableId="1385179319">
    <w:abstractNumId w:val="12"/>
  </w:num>
  <w:num w:numId="4" w16cid:durableId="1941527186">
    <w:abstractNumId w:val="4"/>
  </w:num>
  <w:num w:numId="5" w16cid:durableId="813596667">
    <w:abstractNumId w:val="47"/>
  </w:num>
  <w:num w:numId="6" w16cid:durableId="1439179824">
    <w:abstractNumId w:val="34"/>
  </w:num>
  <w:num w:numId="7" w16cid:durableId="1587303097">
    <w:abstractNumId w:val="37"/>
  </w:num>
  <w:num w:numId="8" w16cid:durableId="1772429413">
    <w:abstractNumId w:val="9"/>
  </w:num>
  <w:num w:numId="9" w16cid:durableId="1764371941">
    <w:abstractNumId w:val="49"/>
  </w:num>
  <w:num w:numId="10" w16cid:durableId="1024938649">
    <w:abstractNumId w:val="71"/>
  </w:num>
  <w:num w:numId="11" w16cid:durableId="1473786373">
    <w:abstractNumId w:val="57"/>
  </w:num>
  <w:num w:numId="12" w16cid:durableId="154539887">
    <w:abstractNumId w:val="62"/>
  </w:num>
  <w:num w:numId="13" w16cid:durableId="1808814670">
    <w:abstractNumId w:val="40"/>
  </w:num>
  <w:num w:numId="14" w16cid:durableId="139658796">
    <w:abstractNumId w:val="26"/>
  </w:num>
  <w:num w:numId="15" w16cid:durableId="1439444045">
    <w:abstractNumId w:val="16"/>
  </w:num>
  <w:num w:numId="16" w16cid:durableId="226965356">
    <w:abstractNumId w:val="2"/>
  </w:num>
  <w:num w:numId="17" w16cid:durableId="407843788">
    <w:abstractNumId w:val="56"/>
  </w:num>
  <w:num w:numId="18" w16cid:durableId="2071146160">
    <w:abstractNumId w:val="54"/>
  </w:num>
  <w:num w:numId="19" w16cid:durableId="710038406">
    <w:abstractNumId w:val="22"/>
  </w:num>
  <w:num w:numId="20" w16cid:durableId="627704389">
    <w:abstractNumId w:val="28"/>
  </w:num>
  <w:num w:numId="21" w16cid:durableId="1002198071">
    <w:abstractNumId w:val="61"/>
  </w:num>
  <w:num w:numId="22" w16cid:durableId="633753716">
    <w:abstractNumId w:val="17"/>
  </w:num>
  <w:num w:numId="23" w16cid:durableId="881399691">
    <w:abstractNumId w:val="69"/>
  </w:num>
  <w:num w:numId="24" w16cid:durableId="1204443200">
    <w:abstractNumId w:val="48"/>
  </w:num>
  <w:num w:numId="25" w16cid:durableId="1365058375">
    <w:abstractNumId w:val="73"/>
  </w:num>
  <w:num w:numId="26" w16cid:durableId="1747074411">
    <w:abstractNumId w:val="55"/>
  </w:num>
  <w:num w:numId="27" w16cid:durableId="1474907712">
    <w:abstractNumId w:val="23"/>
  </w:num>
  <w:num w:numId="28" w16cid:durableId="1780368359">
    <w:abstractNumId w:val="8"/>
  </w:num>
  <w:num w:numId="29" w16cid:durableId="655106471">
    <w:abstractNumId w:val="19"/>
  </w:num>
  <w:num w:numId="30" w16cid:durableId="1664889833">
    <w:abstractNumId w:val="59"/>
  </w:num>
  <w:num w:numId="31" w16cid:durableId="1792095372">
    <w:abstractNumId w:val="0"/>
  </w:num>
  <w:num w:numId="32" w16cid:durableId="72313940">
    <w:abstractNumId w:val="53"/>
  </w:num>
  <w:num w:numId="33" w16cid:durableId="637414631">
    <w:abstractNumId w:val="45"/>
  </w:num>
  <w:num w:numId="34" w16cid:durableId="736634814">
    <w:abstractNumId w:val="13"/>
  </w:num>
  <w:num w:numId="35" w16cid:durableId="1534683537">
    <w:abstractNumId w:val="58"/>
  </w:num>
  <w:num w:numId="36" w16cid:durableId="1015040888">
    <w:abstractNumId w:val="39"/>
  </w:num>
  <w:num w:numId="37" w16cid:durableId="1897232614">
    <w:abstractNumId w:val="29"/>
  </w:num>
  <w:num w:numId="38" w16cid:durableId="621153531">
    <w:abstractNumId w:val="42"/>
  </w:num>
  <w:num w:numId="39" w16cid:durableId="239221149">
    <w:abstractNumId w:val="64"/>
  </w:num>
  <w:num w:numId="40" w16cid:durableId="1880775697">
    <w:abstractNumId w:val="11"/>
  </w:num>
  <w:num w:numId="41" w16cid:durableId="608660697">
    <w:abstractNumId w:val="66"/>
  </w:num>
  <w:num w:numId="42" w16cid:durableId="1495603275">
    <w:abstractNumId w:val="15"/>
  </w:num>
  <w:num w:numId="43" w16cid:durableId="1165051186">
    <w:abstractNumId w:val="6"/>
  </w:num>
  <w:num w:numId="44" w16cid:durableId="1752196706">
    <w:abstractNumId w:val="60"/>
  </w:num>
  <w:num w:numId="45" w16cid:durableId="1062102653">
    <w:abstractNumId w:val="67"/>
  </w:num>
  <w:num w:numId="46" w16cid:durableId="1268079633">
    <w:abstractNumId w:val="20"/>
  </w:num>
  <w:num w:numId="47" w16cid:durableId="1125466136">
    <w:abstractNumId w:val="68"/>
  </w:num>
  <w:num w:numId="48" w16cid:durableId="1500806650">
    <w:abstractNumId w:val="38"/>
  </w:num>
  <w:num w:numId="49" w16cid:durableId="1704941746">
    <w:abstractNumId w:val="50"/>
  </w:num>
  <w:num w:numId="50" w16cid:durableId="1939025550">
    <w:abstractNumId w:val="31"/>
  </w:num>
  <w:num w:numId="51" w16cid:durableId="1540314938">
    <w:abstractNumId w:val="24"/>
  </w:num>
  <w:num w:numId="52" w16cid:durableId="1417945143">
    <w:abstractNumId w:val="51"/>
  </w:num>
  <w:num w:numId="53" w16cid:durableId="1763145662">
    <w:abstractNumId w:val="65"/>
  </w:num>
  <w:num w:numId="54" w16cid:durableId="600845300">
    <w:abstractNumId w:val="32"/>
  </w:num>
  <w:num w:numId="55" w16cid:durableId="2087261222">
    <w:abstractNumId w:val="21"/>
  </w:num>
  <w:num w:numId="56" w16cid:durableId="1585260581">
    <w:abstractNumId w:val="46"/>
  </w:num>
  <w:num w:numId="57" w16cid:durableId="983777222">
    <w:abstractNumId w:val="72"/>
  </w:num>
  <w:num w:numId="58" w16cid:durableId="563609650">
    <w:abstractNumId w:val="41"/>
  </w:num>
  <w:num w:numId="59" w16cid:durableId="867261262">
    <w:abstractNumId w:val="44"/>
  </w:num>
  <w:num w:numId="60" w16cid:durableId="1351301557">
    <w:abstractNumId w:val="5"/>
  </w:num>
  <w:num w:numId="61" w16cid:durableId="869730159">
    <w:abstractNumId w:val="1"/>
  </w:num>
  <w:num w:numId="62" w16cid:durableId="1547569514">
    <w:abstractNumId w:val="63"/>
  </w:num>
  <w:num w:numId="63" w16cid:durableId="1516076383">
    <w:abstractNumId w:val="25"/>
  </w:num>
  <w:num w:numId="64" w16cid:durableId="986058623">
    <w:abstractNumId w:val="70"/>
  </w:num>
  <w:num w:numId="65" w16cid:durableId="1899122012">
    <w:abstractNumId w:val="14"/>
  </w:num>
  <w:num w:numId="66" w16cid:durableId="658536025">
    <w:abstractNumId w:val="35"/>
  </w:num>
  <w:num w:numId="67" w16cid:durableId="1696080917">
    <w:abstractNumId w:val="10"/>
  </w:num>
  <w:num w:numId="68" w16cid:durableId="700324671">
    <w:abstractNumId w:val="33"/>
  </w:num>
  <w:num w:numId="69" w16cid:durableId="156461122">
    <w:abstractNumId w:val="30"/>
  </w:num>
  <w:num w:numId="70" w16cid:durableId="2013944902">
    <w:abstractNumId w:val="36"/>
  </w:num>
  <w:num w:numId="71" w16cid:durableId="229928640">
    <w:abstractNumId w:val="43"/>
  </w:num>
  <w:num w:numId="72" w16cid:durableId="22634643">
    <w:abstractNumId w:val="27"/>
  </w:num>
  <w:num w:numId="73" w16cid:durableId="930744172">
    <w:abstractNumId w:val="7"/>
  </w:num>
  <w:num w:numId="74" w16cid:durableId="1322003248">
    <w:abstractNumId w:val="74"/>
  </w:num>
  <w:num w:numId="75" w16cid:durableId="1349329300">
    <w:abstractNumId w:val="3"/>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D. Moerland">
    <w15:presenceInfo w15:providerId="AD" w15:userId="S-1-5-21-2169066342-2480738168-2466311071-7401"/>
  </w15:person>
  <w15:person w15:author="Antoine van Kampen">
    <w15:presenceInfo w15:providerId="Windows Live" w15:userId="8cff73769efee217"/>
  </w15:person>
  <w15:person w15:author="Jongejan, A. (Aldo)">
    <w15:presenceInfo w15:providerId="AD" w15:userId="S-1-5-21-2169066342-2480738168-2466311071-49797"/>
  </w15:person>
  <w15:person w15:author="AvK - AvK">
    <w15:presenceInfo w15:providerId="Windows Live" w15:userId="8cff73769efee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066A8"/>
    <w:rsid w:val="00010BAA"/>
    <w:rsid w:val="000174AB"/>
    <w:rsid w:val="000201FF"/>
    <w:rsid w:val="00047F23"/>
    <w:rsid w:val="00073802"/>
    <w:rsid w:val="000822F3"/>
    <w:rsid w:val="0008657E"/>
    <w:rsid w:val="000927EE"/>
    <w:rsid w:val="00095E06"/>
    <w:rsid w:val="000B12AB"/>
    <w:rsid w:val="000B2E39"/>
    <w:rsid w:val="000C19C0"/>
    <w:rsid w:val="000C654E"/>
    <w:rsid w:val="000D0D08"/>
    <w:rsid w:val="000E045F"/>
    <w:rsid w:val="000E11D2"/>
    <w:rsid w:val="000E2E36"/>
    <w:rsid w:val="000F3B00"/>
    <w:rsid w:val="000F657A"/>
    <w:rsid w:val="001105A6"/>
    <w:rsid w:val="00115DB8"/>
    <w:rsid w:val="00152011"/>
    <w:rsid w:val="00154BE2"/>
    <w:rsid w:val="001573B0"/>
    <w:rsid w:val="00166B55"/>
    <w:rsid w:val="00170076"/>
    <w:rsid w:val="001762B7"/>
    <w:rsid w:val="0018498B"/>
    <w:rsid w:val="001A5CB7"/>
    <w:rsid w:val="001B1C38"/>
    <w:rsid w:val="001B27AF"/>
    <w:rsid w:val="001C2021"/>
    <w:rsid w:val="001C6A80"/>
    <w:rsid w:val="001D0690"/>
    <w:rsid w:val="001D16A8"/>
    <w:rsid w:val="001D63DE"/>
    <w:rsid w:val="001E753C"/>
    <w:rsid w:val="001E77E1"/>
    <w:rsid w:val="001F23EF"/>
    <w:rsid w:val="001F797F"/>
    <w:rsid w:val="002318AF"/>
    <w:rsid w:val="0023435A"/>
    <w:rsid w:val="00241766"/>
    <w:rsid w:val="00245FAC"/>
    <w:rsid w:val="00250F5C"/>
    <w:rsid w:val="00253F4D"/>
    <w:rsid w:val="00272AD3"/>
    <w:rsid w:val="002773E1"/>
    <w:rsid w:val="00283935"/>
    <w:rsid w:val="002A6ED2"/>
    <w:rsid w:val="002B6C1C"/>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8071A"/>
    <w:rsid w:val="00691290"/>
    <w:rsid w:val="00694DC6"/>
    <w:rsid w:val="00696709"/>
    <w:rsid w:val="006B00A6"/>
    <w:rsid w:val="006B4D88"/>
    <w:rsid w:val="006B5341"/>
    <w:rsid w:val="006B58EF"/>
    <w:rsid w:val="006C16FC"/>
    <w:rsid w:val="006C21C7"/>
    <w:rsid w:val="006F09E9"/>
    <w:rsid w:val="006F2E58"/>
    <w:rsid w:val="006F68E4"/>
    <w:rsid w:val="00704320"/>
    <w:rsid w:val="0070759B"/>
    <w:rsid w:val="007114F1"/>
    <w:rsid w:val="007212D0"/>
    <w:rsid w:val="00723288"/>
    <w:rsid w:val="007237C0"/>
    <w:rsid w:val="00732C31"/>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487C"/>
    <w:rsid w:val="00920C1F"/>
    <w:rsid w:val="00922A3E"/>
    <w:rsid w:val="009234EC"/>
    <w:rsid w:val="00926FC5"/>
    <w:rsid w:val="00937074"/>
    <w:rsid w:val="009518EA"/>
    <w:rsid w:val="009546F2"/>
    <w:rsid w:val="0095627D"/>
    <w:rsid w:val="00965966"/>
    <w:rsid w:val="009800D1"/>
    <w:rsid w:val="00984217"/>
    <w:rsid w:val="009A323C"/>
    <w:rsid w:val="009B332B"/>
    <w:rsid w:val="009C7150"/>
    <w:rsid w:val="009E26FE"/>
    <w:rsid w:val="009F3FDF"/>
    <w:rsid w:val="00A140E1"/>
    <w:rsid w:val="00A1501E"/>
    <w:rsid w:val="00A540DD"/>
    <w:rsid w:val="00A60132"/>
    <w:rsid w:val="00A71606"/>
    <w:rsid w:val="00A734DE"/>
    <w:rsid w:val="00A75E36"/>
    <w:rsid w:val="00A766D2"/>
    <w:rsid w:val="00A91431"/>
    <w:rsid w:val="00A95A24"/>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3854"/>
    <w:rsid w:val="00B80421"/>
    <w:rsid w:val="00B92C0E"/>
    <w:rsid w:val="00BB73AC"/>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53EA"/>
    <w:rsid w:val="00CC3748"/>
    <w:rsid w:val="00CC4190"/>
    <w:rsid w:val="00CD0042"/>
    <w:rsid w:val="00CD06E9"/>
    <w:rsid w:val="00CD38D5"/>
    <w:rsid w:val="00CE1AF5"/>
    <w:rsid w:val="00CE31DD"/>
    <w:rsid w:val="00CE39BA"/>
    <w:rsid w:val="00D27141"/>
    <w:rsid w:val="00D3154B"/>
    <w:rsid w:val="00D44F9C"/>
    <w:rsid w:val="00D45CF2"/>
    <w:rsid w:val="00D47217"/>
    <w:rsid w:val="00D47A07"/>
    <w:rsid w:val="00D61E40"/>
    <w:rsid w:val="00D80ACA"/>
    <w:rsid w:val="00D9127D"/>
    <w:rsid w:val="00D913A8"/>
    <w:rsid w:val="00D919F0"/>
    <w:rsid w:val="00D9213F"/>
    <w:rsid w:val="00D9333F"/>
    <w:rsid w:val="00DA6EE8"/>
    <w:rsid w:val="00DE25B0"/>
    <w:rsid w:val="00DE519F"/>
    <w:rsid w:val="00DF65A0"/>
    <w:rsid w:val="00E0651B"/>
    <w:rsid w:val="00E07FD6"/>
    <w:rsid w:val="00E1367C"/>
    <w:rsid w:val="00E1709A"/>
    <w:rsid w:val="00E20EFB"/>
    <w:rsid w:val="00E20FB5"/>
    <w:rsid w:val="00E330B5"/>
    <w:rsid w:val="00E4256E"/>
    <w:rsid w:val="00E57569"/>
    <w:rsid w:val="00E61840"/>
    <w:rsid w:val="00E66B77"/>
    <w:rsid w:val="00E72E68"/>
    <w:rsid w:val="00E929DF"/>
    <w:rsid w:val="00E95542"/>
    <w:rsid w:val="00E974A2"/>
    <w:rsid w:val="00EB1970"/>
    <w:rsid w:val="00EB1D31"/>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582C"/>
    <w:rsid w:val="00F72CC5"/>
    <w:rsid w:val="00FB3E50"/>
    <w:rsid w:val="00FB4928"/>
    <w:rsid w:val="00FC07E5"/>
    <w:rsid w:val="00FC49EC"/>
    <w:rsid w:val="00FC5858"/>
    <w:rsid w:val="00FD5948"/>
    <w:rsid w:val="00FD6D03"/>
    <w:rsid w:val="00FE3855"/>
    <w:rsid w:val="00FE5122"/>
    <w:rsid w:val="00FE563E"/>
    <w:rsid w:val="00FF0ABA"/>
    <w:rsid w:val="00FF1EF4"/>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Heading1"/>
    <w:next w:val="Normal"/>
    <w:link w:val="Heading5Char"/>
    <w:uiPriority w:val="9"/>
    <w:unhideWhenUsed/>
    <w:qFormat/>
    <w:rsid w:val="002773E1"/>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2773E1"/>
    <w:rPr>
      <w:caps/>
      <w:color w:val="FFFFFF" w:themeColor="background1"/>
      <w:spacing w:val="15"/>
      <w:sz w:val="22"/>
      <w:szCs w:val="22"/>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651AD9"/>
    <w:pPr>
      <w:tabs>
        <w:tab w:val="left" w:pos="440"/>
        <w:tab w:val="right" w:leader="dot" w:pos="9396"/>
      </w:tabs>
      <w:spacing w:after="100"/>
    </w:pPr>
  </w:style>
  <w:style w:type="paragraph" w:styleId="TOC2">
    <w:name w:val="toc 2"/>
    <w:basedOn w:val="Normal"/>
    <w:next w:val="Normal"/>
    <w:autoRedefine/>
    <w:uiPriority w:val="39"/>
    <w:unhideWhenUsed/>
    <w:rsid w:val="008F1F45"/>
    <w:pPr>
      <w:spacing w:after="100"/>
      <w:ind w:left="220"/>
    </w:pPr>
  </w:style>
  <w:style w:type="paragraph" w:styleId="TOC3">
    <w:name w:val="toc 3"/>
    <w:basedOn w:val="Normal"/>
    <w:next w:val="Normal"/>
    <w:autoRedefine/>
    <w:uiPriority w:val="39"/>
    <w:unhideWhenUsed/>
    <w:rsid w:val="008F1F45"/>
    <w:pPr>
      <w:spacing w:after="100"/>
      <w:ind w:left="440"/>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EDS-Bioinformatics-Laboratory"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arkdownguide.org/getting-started" TargetMode="External"/><Relationship Id="rId26" Type="http://schemas.openxmlformats.org/officeDocument/2006/relationships/hyperlink" Target="https://github.com/EDS-Bioinformatics-Laboratory/ENCORE" TargetMode="External"/><Relationship Id="rId39" Type="http://schemas.openxmlformats.org/officeDocument/2006/relationships/hyperlink" Target="https://docs.github.com/en/authentication/keeping-your-account-and-data-secure/creating-a-personal-access-token" TargetMode="External"/><Relationship Id="rId21" Type="http://schemas.openxmlformats.org/officeDocument/2006/relationships/hyperlink" Target="https://github.com/YourAccount/B-cell_DiversityAnalysis.git" TargetMode="External"/><Relationship Id="rId34"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42" Type="http://schemas.openxmlformats.org/officeDocument/2006/relationships/image" Target="media/image7.jpeg"/><Relationship Id="rId47" Type="http://schemas.openxmlformats.org/officeDocument/2006/relationships/hyperlink" Target="http://www.atlassian.com/git/tutorials" TargetMode="External"/><Relationship Id="rId50" Type="http://schemas.openxmlformats.org/officeDocument/2006/relationships/hyperlink" Target="https://github.blog/2020-12-15-token-authentication-requirements-for-git-operations/" TargetMode="External"/><Relationship Id="rId55" Type="http://schemas.openxmlformats.org/officeDocument/2006/relationships/hyperlink" Target="https://stackoverflow.com/questions/37814286/how-to-manage-the-version-number-in-git"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yperlink" Target="https://github.com/EDS-Bioinformatics-Laboratory" TargetMode="External"/><Relationship Id="rId11" Type="http://schemas.openxmlformats.org/officeDocument/2006/relationships/hyperlink" Target="https://www.bioinformaticslaboratory.eu" TargetMode="External"/><Relationship Id="rId24" Type="http://schemas.openxmlformats.org/officeDocument/2006/relationships/hyperlink" Target="https://github.com/YourAccount/B-cell_DiversityAnalysis.git" TargetMode="External"/><Relationship Id="rId32" Type="http://schemas.openxmlformats.org/officeDocument/2006/relationships/hyperlink" Target="https://guides.github.com/" TargetMode="External"/><Relationship Id="rId37" Type="http://schemas.openxmlformats.org/officeDocument/2006/relationships/hyperlink" Target="https://github.com/github/gitignore" TargetMode="External"/><Relationship Id="rId40" Type="http://schemas.openxmlformats.org/officeDocument/2006/relationships/hyperlink" Target="https://github.com/YourAccount/test.git" TargetMode="External"/><Relationship Id="rId45" Type="http://schemas.openxmlformats.org/officeDocument/2006/relationships/hyperlink" Target="https://stevenmortimer.com/5-steps-to-change-github-default-branch-from-master-to-main/" TargetMode="External"/><Relationship Id="rId53" Type="http://schemas.openxmlformats.org/officeDocument/2006/relationships/hyperlink" Target="https://en.wikipedia.org/wiki/Software_versioning" TargetMode="External"/><Relationship Id="rId58" Type="http://schemas.openxmlformats.org/officeDocument/2006/relationships/hyperlink" Target="https://zenodo.org/record/7985655"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github.com/EDS-Bioinformatics-Laboratory/ENCORE" TargetMode="External"/><Relationship Id="rId14" Type="http://schemas.openxmlformats.org/officeDocument/2006/relationships/comments" Target="comments.xml"/><Relationship Id="rId22" Type="http://schemas.openxmlformats.org/officeDocument/2006/relationships/hyperlink" Target="https://github.com/YourAccount/B-cell_DiversityAnalysis.git" TargetMode="External"/><Relationship Id="rId27" Type="http://schemas.openxmlformats.org/officeDocument/2006/relationships/image" Target="media/image6.png"/><Relationship Id="rId30" Type="http://schemas.openxmlformats.org/officeDocument/2006/relationships/hyperlink" Target="https://git-scm.com/downloads" TargetMode="External"/><Relationship Id="rId35" Type="http://schemas.openxmlformats.org/officeDocument/2006/relationships/hyperlink" Target="https://education.github.com/git-cheat-sheet-education.pdf" TargetMode="External"/><Relationship Id="rId43" Type="http://schemas.openxmlformats.org/officeDocument/2006/relationships/hyperlink" Target="https://stackoverflow.com/questions/292357/what-is-the-difference-between-git-pull-and-git-fetch" TargetMode="External"/><Relationship Id="rId48" Type="http://schemas.openxmlformats.org/officeDocument/2006/relationships/hyperlink" Target="https://www.r-bloggers.com/2020/07/5-steps-to-change-github-default-branch-from-master-to-main/" TargetMode="External"/><Relationship Id="rId56" Type="http://schemas.openxmlformats.org/officeDocument/2006/relationships/hyperlink" Target="https://doi.org/10.5281/zenodo.7985655" TargetMode="External"/><Relationship Id="rId8" Type="http://schemas.openxmlformats.org/officeDocument/2006/relationships/image" Target="media/image1.png"/><Relationship Id="rId51" Type="http://schemas.openxmlformats.org/officeDocument/2006/relationships/hyperlink" Target="https://docs.github.com/en/github/authenticating-to-github/creating-a-personal-access-toke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oi.org/10.5281/zenodo.7985655" TargetMode="External"/><Relationship Id="rId25" Type="http://schemas.openxmlformats.org/officeDocument/2006/relationships/image" Target="media/image5.png"/><Relationship Id="rId33"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38" Type="http://schemas.openxmlformats.org/officeDocument/2006/relationships/hyperlink" Target="https://github.com/" TargetMode="External"/><Relationship Id="rId46" Type="http://schemas.openxmlformats.org/officeDocument/2006/relationships/hyperlink" Target="http://www.atlassian.com/git/tutorials/using-branches" TargetMode="External"/><Relationship Id="rId59" Type="http://schemas.openxmlformats.org/officeDocument/2006/relationships/hyperlink" Target="http://www.bioinformaticslaboratory.eu" TargetMode="External"/><Relationship Id="rId20" Type="http://schemas.microsoft.com/office/2018/08/relationships/commentsExtensible" Target="commentsExtensible.xml"/><Relationship Id="rId41" Type="http://schemas.openxmlformats.org/officeDocument/2006/relationships/hyperlink" Target="https://github.com/YourAccount/test.git" TargetMode="External"/><Relationship Id="rId54" Type="http://schemas.openxmlformats.org/officeDocument/2006/relationships/hyperlink" Target="https://semver.org/"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github.com/YourAccount/B-cell_DiversityAnalysis.git" TargetMode="External"/><Relationship Id="rId28" Type="http://schemas.openxmlformats.org/officeDocument/2006/relationships/hyperlink" Target="https://github.com/" TargetMode="External"/><Relationship Id="rId36" Type="http://schemas.openxmlformats.org/officeDocument/2006/relationships/hyperlink" Target="https://git-scm.com/docs/gitignore" TargetMode="External"/><Relationship Id="rId49" Type="http://schemas.openxmlformats.org/officeDocument/2006/relationships/hyperlink" Target="https://stackoverflow.com/questions/40763820/git-check-ignore-output-empty-but-still-being-ignored" TargetMode="External"/><Relationship Id="rId57" Type="http://schemas.openxmlformats.org/officeDocument/2006/relationships/hyperlink" Target="https://doi.org/10.5281/zenodo.7985655" TargetMode="External"/><Relationship Id="rId10" Type="http://schemas.openxmlformats.org/officeDocument/2006/relationships/hyperlink" Target="mailto:a.h.vankampen@amsterdamumc.nl" TargetMode="External"/><Relationship Id="rId31" Type="http://schemas.openxmlformats.org/officeDocument/2006/relationships/hyperlink" Target="https://desktop.github.com/" TargetMode="External"/><Relationship Id="rId44" Type="http://schemas.openxmlformats.org/officeDocument/2006/relationships/hyperlink" Target="https://medium.datadriveninvestor.com/why-githubs-change-from-master-to-main-is-not-the-solution-a3ac38cc48dd" TargetMode="External"/><Relationship Id="rId52" Type="http://schemas.openxmlformats.org/officeDocument/2006/relationships/hyperlink" Target="https://happygitwithr.com/rstudio-git-github.html"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6691</Words>
  <Characters>38142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15</cp:revision>
  <cp:lastPrinted>2023-07-06T09:11:00Z</cp:lastPrinted>
  <dcterms:created xsi:type="dcterms:W3CDTF">2023-07-13T06:07:00Z</dcterms:created>
  <dcterms:modified xsi:type="dcterms:W3CDTF">2023-07-14T11:01:00Z</dcterms:modified>
</cp:coreProperties>
</file>